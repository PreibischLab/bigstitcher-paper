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735C3"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000000"/>
          <w:shd w:val="clear" w:color="auto" w:fill="FFFFFF"/>
        </w:rPr>
        <w:t>Reviewers' Comments:  </w:t>
      </w:r>
    </w:p>
    <w:p w14:paraId="5786260C" w14:textId="77777777" w:rsidR="00CB1AB9" w:rsidRPr="00657C04" w:rsidRDefault="00CB1AB9" w:rsidP="00873265">
      <w:pPr>
        <w:spacing w:line="276" w:lineRule="auto"/>
        <w:rPr>
          <w:rFonts w:ascii="Times New Roman" w:eastAsia="Times New Roman" w:hAnsi="Times New Roman" w:cs="Times New Roman"/>
          <w:color w:val="000000"/>
        </w:rPr>
      </w:pPr>
    </w:p>
    <w:p w14:paraId="506E7AA4" w14:textId="2FB1AB45"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First of </w:t>
      </w:r>
      <w:r w:rsidR="000D235C" w:rsidRPr="00657C04">
        <w:rPr>
          <w:rFonts w:ascii="Times New Roman" w:eastAsia="Times New Roman" w:hAnsi="Times New Roman" w:cs="Times New Roman"/>
          <w:color w:val="FF0000"/>
          <w:shd w:val="clear" w:color="auto" w:fill="FFFFFF"/>
        </w:rPr>
        <w:t>all,</w:t>
      </w:r>
      <w:r w:rsidRPr="00657C04">
        <w:rPr>
          <w:rFonts w:ascii="Times New Roman" w:eastAsia="Times New Roman" w:hAnsi="Times New Roman" w:cs="Times New Roman"/>
          <w:color w:val="FF0000"/>
          <w:shd w:val="clear" w:color="auto" w:fill="FFFFFF"/>
        </w:rPr>
        <w:t xml:space="preserve"> we want to sincerely thank all the reviewers for their constructive and helpful criticism. We hope that we </w:t>
      </w:r>
      <w:r w:rsidR="000D235C" w:rsidRPr="00657C04">
        <w:rPr>
          <w:rFonts w:ascii="Times New Roman" w:eastAsia="Times New Roman" w:hAnsi="Times New Roman" w:cs="Times New Roman"/>
          <w:color w:val="FF0000"/>
          <w:shd w:val="clear" w:color="auto" w:fill="FFFFFF"/>
        </w:rPr>
        <w:t xml:space="preserve">were able to </w:t>
      </w:r>
      <w:r w:rsidRPr="00657C04">
        <w:rPr>
          <w:rFonts w:ascii="Times New Roman" w:eastAsia="Times New Roman" w:hAnsi="Times New Roman" w:cs="Times New Roman"/>
          <w:color w:val="FF0000"/>
          <w:shd w:val="clear" w:color="auto" w:fill="FFFFFF"/>
        </w:rPr>
        <w:t xml:space="preserve">address all of your concerns and suggestions with our </w:t>
      </w:r>
      <w:r w:rsidR="000D235C" w:rsidRPr="00657C04">
        <w:rPr>
          <w:rFonts w:ascii="Times New Roman" w:eastAsia="Times New Roman" w:hAnsi="Times New Roman" w:cs="Times New Roman"/>
          <w:color w:val="FF0000"/>
          <w:shd w:val="clear" w:color="auto" w:fill="FFFFFF"/>
        </w:rPr>
        <w:t xml:space="preserve">substantial </w:t>
      </w:r>
      <w:r w:rsidRPr="00657C04">
        <w:rPr>
          <w:rFonts w:ascii="Times New Roman" w:eastAsia="Times New Roman" w:hAnsi="Times New Roman" w:cs="Times New Roman"/>
          <w:color w:val="FF0000"/>
          <w:shd w:val="clear" w:color="auto" w:fill="FFFFFF"/>
        </w:rPr>
        <w:t>revision</w:t>
      </w:r>
      <w:r w:rsidR="000D235C" w:rsidRPr="00657C04">
        <w:rPr>
          <w:rFonts w:ascii="Times New Roman" w:eastAsia="Times New Roman" w:hAnsi="Times New Roman" w:cs="Times New Roman"/>
          <w:color w:val="FF0000"/>
          <w:shd w:val="clear" w:color="auto" w:fill="FFFFFF"/>
        </w:rPr>
        <w:t xml:space="preserve"> of the manuscript</w:t>
      </w:r>
      <w:r w:rsidRPr="00657C04">
        <w:rPr>
          <w:rFonts w:ascii="Times New Roman" w:eastAsia="Times New Roman" w:hAnsi="Times New Roman" w:cs="Times New Roman"/>
          <w:color w:val="FF0000"/>
          <w:shd w:val="clear" w:color="auto" w:fill="FFFFFF"/>
        </w:rPr>
        <w:t xml:space="preserve">. Apart from </w:t>
      </w:r>
      <w:r w:rsidR="000D235C" w:rsidRPr="00657C04">
        <w:rPr>
          <w:rFonts w:ascii="Times New Roman" w:eastAsia="Times New Roman" w:hAnsi="Times New Roman" w:cs="Times New Roman"/>
          <w:color w:val="FF0000"/>
          <w:shd w:val="clear" w:color="auto" w:fill="FFFFFF"/>
        </w:rPr>
        <w:t>considerable</w:t>
      </w:r>
      <w:r w:rsidRPr="00657C04">
        <w:rPr>
          <w:rFonts w:ascii="Times New Roman" w:eastAsia="Times New Roman" w:hAnsi="Times New Roman" w:cs="Times New Roman"/>
          <w:color w:val="FF0000"/>
          <w:shd w:val="clear" w:color="auto" w:fill="FFFFFF"/>
        </w:rPr>
        <w:t xml:space="preserve"> changes in the manuscript including </w:t>
      </w:r>
      <w:commentRangeStart w:id="0"/>
      <w:r w:rsidR="00FC1556" w:rsidRPr="00657C04">
        <w:rPr>
          <w:rFonts w:ascii="Times New Roman" w:eastAsia="Times New Roman" w:hAnsi="Times New Roman" w:cs="Times New Roman"/>
          <w:color w:val="FF0000"/>
          <w:shd w:val="clear" w:color="auto" w:fill="FFFFFF"/>
        </w:rPr>
        <w:t>light</w:t>
      </w:r>
      <w:r w:rsidRPr="00657C04">
        <w:rPr>
          <w:rFonts w:ascii="Times New Roman" w:eastAsia="Times New Roman" w:hAnsi="Times New Roman" w:cs="Times New Roman"/>
          <w:color w:val="FF0000"/>
          <w:shd w:val="clear" w:color="auto" w:fill="FFFFFF"/>
        </w:rPr>
        <w:t xml:space="preserve"> simulations </w:t>
      </w:r>
      <w:commentRangeEnd w:id="0"/>
      <w:r w:rsidR="009F7E04">
        <w:rPr>
          <w:rStyle w:val="CommentReference"/>
        </w:rPr>
        <w:commentReference w:id="0"/>
      </w:r>
      <w:r w:rsidR="00FC1556" w:rsidRPr="00657C04">
        <w:rPr>
          <w:rFonts w:ascii="Times New Roman" w:eastAsia="Times New Roman" w:hAnsi="Times New Roman" w:cs="Times New Roman"/>
          <w:color w:val="FF0000"/>
          <w:shd w:val="clear" w:color="auto" w:fill="FFFFFF"/>
        </w:rPr>
        <w:t>to model</w:t>
      </w:r>
      <w:r w:rsidRPr="00657C04">
        <w:rPr>
          <w:rFonts w:ascii="Times New Roman" w:eastAsia="Times New Roman" w:hAnsi="Times New Roman" w:cs="Times New Roman"/>
          <w:color w:val="FF0000"/>
          <w:shd w:val="clear" w:color="auto" w:fill="FFFFFF"/>
        </w:rPr>
        <w:t xml:space="preserve"> aberrations</w:t>
      </w:r>
      <w:r w:rsidR="000D235C" w:rsidRPr="00657C04">
        <w:rPr>
          <w:rFonts w:ascii="Times New Roman" w:eastAsia="Times New Roman" w:hAnsi="Times New Roman" w:cs="Times New Roman"/>
          <w:color w:val="FF0000"/>
          <w:shd w:val="clear" w:color="auto" w:fill="FFFFFF"/>
        </w:rPr>
        <w:t>,</w:t>
      </w:r>
      <w:r w:rsidRPr="00657C04">
        <w:rPr>
          <w:rFonts w:ascii="Times New Roman" w:eastAsia="Times New Roman" w:hAnsi="Times New Roman" w:cs="Times New Roman"/>
          <w:color w:val="FF0000"/>
          <w:shd w:val="clear" w:color="auto" w:fill="FFFFFF"/>
        </w:rPr>
        <w:t xml:space="preserve"> we extended the </w:t>
      </w:r>
      <w:proofErr w:type="spellStart"/>
      <w:r w:rsidRPr="00657C04">
        <w:rPr>
          <w:rFonts w:ascii="Times New Roman" w:eastAsia="Times New Roman" w:hAnsi="Times New Roman" w:cs="Times New Roman"/>
          <w:color w:val="FF0000"/>
          <w:shd w:val="clear" w:color="auto" w:fill="FFFFFF"/>
        </w:rPr>
        <w:t>BigStitcher</w:t>
      </w:r>
      <w:proofErr w:type="spellEnd"/>
      <w:r w:rsidRPr="00657C04">
        <w:rPr>
          <w:rFonts w:ascii="Times New Roman" w:eastAsia="Times New Roman" w:hAnsi="Times New Roman" w:cs="Times New Roman"/>
          <w:color w:val="FF0000"/>
          <w:shd w:val="clear" w:color="auto" w:fill="FFFFFF"/>
        </w:rPr>
        <w:t xml:space="preserve"> software with modules that allow for non-rigid registration</w:t>
      </w:r>
      <w:del w:id="1" w:author="David Hörl" w:date="2019-04-18T11:06:00Z">
        <w:r w:rsidRPr="00657C04" w:rsidDel="009F7E04">
          <w:rPr>
            <w:rFonts w:ascii="Times New Roman" w:eastAsia="Times New Roman" w:hAnsi="Times New Roman" w:cs="Times New Roman"/>
            <w:color w:val="FF0000"/>
            <w:shd w:val="clear" w:color="auto" w:fill="FFFFFF"/>
          </w:rPr>
          <w:delText>,</w:delText>
        </w:r>
      </w:del>
      <w:r w:rsidRPr="00657C04">
        <w:rPr>
          <w:rFonts w:ascii="Times New Roman" w:eastAsia="Times New Roman" w:hAnsi="Times New Roman" w:cs="Times New Roman"/>
          <w:color w:val="FF0000"/>
          <w:shd w:val="clear" w:color="auto" w:fill="FFFFFF"/>
        </w:rPr>
        <w:t xml:space="preserve"> </w:t>
      </w:r>
      <w:r w:rsidR="000D235C" w:rsidRPr="00657C04">
        <w:rPr>
          <w:rFonts w:ascii="Times New Roman" w:eastAsia="Times New Roman" w:hAnsi="Times New Roman" w:cs="Times New Roman"/>
          <w:color w:val="FF0000"/>
          <w:shd w:val="clear" w:color="auto" w:fill="FFFFFF"/>
        </w:rPr>
        <w:t xml:space="preserve">and </w:t>
      </w:r>
      <w:r w:rsidRPr="00657C04">
        <w:rPr>
          <w:rFonts w:ascii="Times New Roman" w:eastAsia="Times New Roman" w:hAnsi="Times New Roman" w:cs="Times New Roman"/>
          <w:color w:val="FF0000"/>
          <w:shd w:val="clear" w:color="auto" w:fill="FFFFFF"/>
        </w:rPr>
        <w:t>virtual re-blocking</w:t>
      </w:r>
      <w:r w:rsidR="000D235C" w:rsidRPr="00657C04">
        <w:rPr>
          <w:rFonts w:ascii="Times New Roman" w:eastAsia="Times New Roman" w:hAnsi="Times New Roman" w:cs="Times New Roman"/>
          <w:color w:val="FF0000"/>
          <w:shd w:val="clear" w:color="auto" w:fill="FFFFFF"/>
        </w:rPr>
        <w:t xml:space="preserve"> to refine alignment, as well as a powerful method for quality estimation based on Fourier Ring Correlation.</w:t>
      </w:r>
    </w:p>
    <w:p w14:paraId="3963CF14" w14:textId="77777777" w:rsidR="00CB1AB9" w:rsidRPr="00657C04" w:rsidRDefault="00CB1AB9" w:rsidP="00873265">
      <w:pPr>
        <w:spacing w:line="276" w:lineRule="auto"/>
        <w:rPr>
          <w:rFonts w:ascii="Times New Roman" w:eastAsia="Times New Roman" w:hAnsi="Times New Roman" w:cs="Times New Roman"/>
          <w:color w:val="000000"/>
        </w:rPr>
      </w:pPr>
    </w:p>
    <w:p w14:paraId="450C0284"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00FFFF"/>
        </w:rPr>
        <w:t>Reviewer #1:</w:t>
      </w:r>
    </w:p>
    <w:p w14:paraId="78C94A08"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Remarks to the Author:</w:t>
      </w:r>
    </w:p>
    <w:p w14:paraId="5D2A0B11" w14:textId="4483C4CD" w:rsidR="00CB1AB9" w:rsidRPr="00657C04" w:rsidRDefault="00CB1AB9" w:rsidP="00873265">
      <w:pPr>
        <w:spacing w:line="276" w:lineRule="auto"/>
        <w:rPr>
          <w:rFonts w:ascii="Times New Roman" w:eastAsia="Times New Roman" w:hAnsi="Times New Roman" w:cs="Times New Roman"/>
          <w:i/>
          <w:iCs/>
          <w:color w:val="000000"/>
          <w:shd w:val="clear" w:color="auto" w:fill="FFFFFF"/>
        </w:rPr>
      </w:pPr>
      <w:r w:rsidRPr="00657C04">
        <w:rPr>
          <w:rFonts w:ascii="Times New Roman" w:eastAsia="Times New Roman" w:hAnsi="Times New Roman" w:cs="Times New Roman"/>
          <w:i/>
          <w:iCs/>
          <w:color w:val="000000"/>
          <w:shd w:val="clear" w:color="auto" w:fill="FFFFFF"/>
        </w:rPr>
        <w:t xml:space="preserve">Hörl et al. present a new software tool for automatically aligning large-scale 3D image tiles that were acquired using light-sheet microscopy including several refinement steps for optimal alignment. In addition to stitching tiles that were imaged from a single orientation, multiple pre-registered orientations can be fused as well, rendering the software suitable for very large specimens. The software is built upon several successful preexisting tools like the </w:t>
      </w:r>
      <w:proofErr w:type="spellStart"/>
      <w:r w:rsidRPr="00657C04">
        <w:rPr>
          <w:rFonts w:ascii="Times New Roman" w:eastAsia="Times New Roman" w:hAnsi="Times New Roman" w:cs="Times New Roman"/>
          <w:i/>
          <w:iCs/>
          <w:color w:val="000000"/>
          <w:shd w:val="clear" w:color="auto" w:fill="FFFFFF"/>
        </w:rPr>
        <w:t>BigDataViewer</w:t>
      </w:r>
      <w:proofErr w:type="spellEnd"/>
      <w:r w:rsidRPr="00657C04">
        <w:rPr>
          <w:rFonts w:ascii="Times New Roman" w:eastAsia="Times New Roman" w:hAnsi="Times New Roman" w:cs="Times New Roman"/>
          <w:i/>
          <w:iCs/>
          <w:color w:val="000000"/>
          <w:shd w:val="clear" w:color="auto" w:fill="FFFFFF"/>
        </w:rPr>
        <w:t xml:space="preserve">, Bead-based Registration, </w:t>
      </w:r>
      <w:proofErr w:type="spellStart"/>
      <w:r w:rsidRPr="00657C04">
        <w:rPr>
          <w:rFonts w:ascii="Times New Roman" w:eastAsia="Times New Roman" w:hAnsi="Times New Roman" w:cs="Times New Roman"/>
          <w:i/>
          <w:iCs/>
          <w:color w:val="000000"/>
          <w:shd w:val="clear" w:color="auto" w:fill="FFFFFF"/>
        </w:rPr>
        <w:t>ImageStitching</w:t>
      </w:r>
      <w:proofErr w:type="spellEnd"/>
      <w:r w:rsidRPr="00657C04">
        <w:rPr>
          <w:rFonts w:ascii="Times New Roman" w:eastAsia="Times New Roman" w:hAnsi="Times New Roman" w:cs="Times New Roman"/>
          <w:i/>
          <w:iCs/>
          <w:color w:val="000000"/>
          <w:shd w:val="clear" w:color="auto" w:fill="FFFFFF"/>
        </w:rPr>
        <w:t xml:space="preserve"> and the </w:t>
      </w:r>
      <w:proofErr w:type="spellStart"/>
      <w:r w:rsidRPr="00657C04">
        <w:rPr>
          <w:rFonts w:ascii="Times New Roman" w:eastAsia="Times New Roman" w:hAnsi="Times New Roman" w:cs="Times New Roman"/>
          <w:i/>
          <w:iCs/>
          <w:color w:val="000000"/>
          <w:shd w:val="clear" w:color="auto" w:fill="FFFFFF"/>
        </w:rPr>
        <w:t>MultiView</w:t>
      </w:r>
      <w:proofErr w:type="spellEnd"/>
      <w:r w:rsidRPr="00657C04">
        <w:rPr>
          <w:rFonts w:ascii="Times New Roman" w:eastAsia="Times New Roman" w:hAnsi="Times New Roman" w:cs="Times New Roman"/>
          <w:i/>
          <w:iCs/>
          <w:color w:val="000000"/>
          <w:shd w:val="clear" w:color="auto" w:fill="FFFFFF"/>
        </w:rPr>
        <w:t xml:space="preserve"> Deconvolution algorithm by the same authors and implemented as a Fiji plugin, which will potentially make it useful for a large audience. The plugin is well-documented, includes sample data and should thus be easy to use for new users. The paper is nicely written, clearly structured and easy to follow. The figures are well designed and properly emphasize the possibilities of the framework. I have a few minor suggestions listed </w:t>
      </w:r>
      <w:r w:rsidR="00D16FCF" w:rsidRPr="00657C04">
        <w:rPr>
          <w:rFonts w:ascii="Times New Roman" w:eastAsia="Times New Roman" w:hAnsi="Times New Roman" w:cs="Times New Roman"/>
          <w:i/>
          <w:iCs/>
          <w:color w:val="000000"/>
          <w:shd w:val="clear" w:color="auto" w:fill="FFFFFF"/>
        </w:rPr>
        <w:t>below but generally recommend accepting the manuscript.</w:t>
      </w:r>
    </w:p>
    <w:p w14:paraId="30F77640" w14:textId="77777777" w:rsidR="00CB1AB9" w:rsidRPr="00657C04" w:rsidRDefault="00CB1AB9" w:rsidP="00873265">
      <w:pPr>
        <w:spacing w:line="276" w:lineRule="auto"/>
        <w:rPr>
          <w:rFonts w:ascii="Times New Roman" w:eastAsia="Times New Roman" w:hAnsi="Times New Roman" w:cs="Times New Roman"/>
          <w:color w:val="000000"/>
        </w:rPr>
      </w:pPr>
    </w:p>
    <w:p w14:paraId="20803E62" w14:textId="29EA8374"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thank the reviewer for this positive evaluation of our work.</w:t>
      </w:r>
    </w:p>
    <w:p w14:paraId="72E5F3DD" w14:textId="77777777" w:rsidR="00CB1AB9" w:rsidRPr="00657C04" w:rsidRDefault="00CB1AB9" w:rsidP="00873265">
      <w:pPr>
        <w:spacing w:line="276" w:lineRule="auto"/>
        <w:rPr>
          <w:rFonts w:ascii="Times New Roman" w:eastAsia="Times New Roman" w:hAnsi="Times New Roman" w:cs="Times New Roman"/>
          <w:color w:val="000000"/>
        </w:rPr>
      </w:pPr>
    </w:p>
    <w:p w14:paraId="7AC96350" w14:textId="458DFED2"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The paper lacks a bi</w:t>
      </w:r>
      <w:r w:rsidR="009E1F3C" w:rsidRPr="00657C04">
        <w:rPr>
          <w:rFonts w:ascii="Times New Roman" w:eastAsia="Times New Roman" w:hAnsi="Times New Roman" w:cs="Times New Roman"/>
          <w:i/>
          <w:iCs/>
          <w:color w:val="000000"/>
          <w:shd w:val="clear" w:color="auto" w:fill="FFFFFF"/>
        </w:rPr>
        <w:t>t of discussion about the limitations of the framework</w:t>
      </w:r>
      <w:r w:rsidRPr="00657C04">
        <w:rPr>
          <w:rFonts w:ascii="Times New Roman" w:eastAsia="Times New Roman" w:hAnsi="Times New Roman" w:cs="Times New Roman"/>
          <w:i/>
          <w:iCs/>
          <w:color w:val="000000"/>
          <w:shd w:val="clear" w:color="auto" w:fill="FFFFFF"/>
        </w:rPr>
        <w:t xml:space="preserve">. Maybe it would be good to extend the conclusions part a bit in this direction (only if there are any substantial limitations, of course). </w:t>
      </w:r>
    </w:p>
    <w:p w14:paraId="1AF3E1FC" w14:textId="57606BA9"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We added a section “Limitations” to the online methods/supplemental material. There is </w:t>
      </w:r>
      <w:proofErr w:type="gramStart"/>
      <w:r w:rsidRPr="00657C04">
        <w:rPr>
          <w:rFonts w:ascii="Times New Roman" w:eastAsia="Times New Roman" w:hAnsi="Times New Roman" w:cs="Times New Roman"/>
          <w:color w:val="FF0000"/>
          <w:shd w:val="clear" w:color="auto" w:fill="FFFFFF"/>
        </w:rPr>
        <w:t>unfortunately</w:t>
      </w:r>
      <w:proofErr w:type="gramEnd"/>
      <w:r w:rsidRPr="00657C04">
        <w:rPr>
          <w:rFonts w:ascii="Times New Roman" w:eastAsia="Times New Roman" w:hAnsi="Times New Roman" w:cs="Times New Roman"/>
          <w:color w:val="FF0000"/>
          <w:shd w:val="clear" w:color="auto" w:fill="FFFFFF"/>
        </w:rPr>
        <w:t xml:space="preserve"> not enough space for a</w:t>
      </w:r>
      <w:r w:rsidR="009E1F3C" w:rsidRPr="00657C04">
        <w:rPr>
          <w:rFonts w:ascii="Times New Roman" w:eastAsia="Times New Roman" w:hAnsi="Times New Roman" w:cs="Times New Roman"/>
          <w:color w:val="FF0000"/>
          <w:shd w:val="clear" w:color="auto" w:fill="FFFFFF"/>
        </w:rPr>
        <w:t>n in-depth</w:t>
      </w:r>
      <w:r w:rsidRPr="00657C04">
        <w:rPr>
          <w:rFonts w:ascii="Times New Roman" w:eastAsia="Times New Roman" w:hAnsi="Times New Roman" w:cs="Times New Roman"/>
          <w:color w:val="FF0000"/>
          <w:shd w:val="clear" w:color="auto" w:fill="FFFFFF"/>
        </w:rPr>
        <w:t xml:space="preserve"> discussion of these aspects in the main text itself.</w:t>
      </w:r>
      <w:r w:rsidR="009E1F3C" w:rsidRPr="00657C04">
        <w:rPr>
          <w:rFonts w:ascii="Times New Roman" w:eastAsia="Times New Roman" w:hAnsi="Times New Roman" w:cs="Times New Roman"/>
          <w:color w:val="FF0000"/>
          <w:shd w:val="clear" w:color="auto" w:fill="FFFFFF"/>
        </w:rPr>
        <w:t xml:space="preserve"> We therefore commented more on existing limitations in the respective paragraphs.</w:t>
      </w:r>
    </w:p>
    <w:p w14:paraId="19314602" w14:textId="77777777" w:rsidR="00CB1AB9" w:rsidRPr="00657C04" w:rsidRDefault="00CB1AB9" w:rsidP="00873265">
      <w:pPr>
        <w:spacing w:line="276" w:lineRule="auto"/>
        <w:rPr>
          <w:rFonts w:ascii="Times New Roman" w:eastAsia="Times New Roman" w:hAnsi="Times New Roman" w:cs="Times New Roman"/>
          <w:color w:val="000000"/>
        </w:rPr>
      </w:pPr>
    </w:p>
    <w:p w14:paraId="12577CD1" w14:textId="6416E63E"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The new tool</w:t>
      </w:r>
      <w:r w:rsidR="009E1F3C" w:rsidRPr="00657C04">
        <w:rPr>
          <w:rFonts w:ascii="Times New Roman" w:eastAsia="Times New Roman" w:hAnsi="Times New Roman" w:cs="Times New Roman"/>
          <w:i/>
          <w:iCs/>
          <w:color w:val="000000"/>
          <w:shd w:val="clear" w:color="auto" w:fill="FFFFFF"/>
        </w:rPr>
        <w:t xml:space="preserve"> is based on several existing software packages and algorithms</w:t>
      </w:r>
      <w:r w:rsidRPr="00657C04">
        <w:rPr>
          <w:rFonts w:ascii="Times New Roman" w:eastAsia="Times New Roman" w:hAnsi="Times New Roman" w:cs="Times New Roman"/>
          <w:i/>
          <w:iCs/>
          <w:color w:val="000000"/>
          <w:shd w:val="clear" w:color="auto" w:fill="FFFFFF"/>
        </w:rPr>
        <w:t>. It would thus be good to highlight, which of the parts are actually new algorithmic contributions and which parts were reused more or less unchanged from previous implementations.</w:t>
      </w:r>
    </w:p>
    <w:p w14:paraId="415C1958" w14:textId="7C8E2D6D"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We highlighted the new developments of </w:t>
      </w:r>
      <w:proofErr w:type="spellStart"/>
      <w:r w:rsidRPr="00657C04">
        <w:rPr>
          <w:rFonts w:ascii="Times New Roman" w:eastAsia="Times New Roman" w:hAnsi="Times New Roman" w:cs="Times New Roman"/>
          <w:color w:val="FF0000"/>
          <w:shd w:val="clear" w:color="auto" w:fill="FFFFFF"/>
        </w:rPr>
        <w:t>BigStitcher</w:t>
      </w:r>
      <w:proofErr w:type="spellEnd"/>
      <w:r w:rsidRPr="00657C04">
        <w:rPr>
          <w:rFonts w:ascii="Times New Roman" w:eastAsia="Times New Roman" w:hAnsi="Times New Roman" w:cs="Times New Roman"/>
          <w:color w:val="FF0000"/>
          <w:shd w:val="clear" w:color="auto" w:fill="FFFFFF"/>
        </w:rPr>
        <w:t xml:space="preserve"> more in the text and </w:t>
      </w:r>
      <w:r w:rsidR="009E1F3C" w:rsidRPr="00657C04">
        <w:rPr>
          <w:rFonts w:ascii="Times New Roman" w:eastAsia="Times New Roman" w:hAnsi="Times New Roman" w:cs="Times New Roman"/>
          <w:color w:val="FF0000"/>
          <w:shd w:val="clear" w:color="auto" w:fill="FFFFFF"/>
        </w:rPr>
        <w:t>additionally</w:t>
      </w:r>
      <w:r w:rsidRPr="00657C04">
        <w:rPr>
          <w:rFonts w:ascii="Times New Roman" w:eastAsia="Times New Roman" w:hAnsi="Times New Roman" w:cs="Times New Roman"/>
          <w:color w:val="FF0000"/>
          <w:shd w:val="clear" w:color="auto" w:fill="FFFFFF"/>
        </w:rPr>
        <w:t xml:space="preserve"> added significant functionality as outlined in the introduction (non-rigid, quality estimation, </w:t>
      </w:r>
      <w:r w:rsidR="009E1F3C" w:rsidRPr="00657C04">
        <w:rPr>
          <w:rFonts w:ascii="Times New Roman" w:eastAsia="Times New Roman" w:hAnsi="Times New Roman" w:cs="Times New Roman"/>
          <w:color w:val="FF0000"/>
          <w:shd w:val="clear" w:color="auto" w:fill="FFFFFF"/>
        </w:rPr>
        <w:t>splitting</w:t>
      </w:r>
      <w:r w:rsidRPr="00657C04">
        <w:rPr>
          <w:rFonts w:ascii="Times New Roman" w:eastAsia="Times New Roman" w:hAnsi="Times New Roman" w:cs="Times New Roman"/>
          <w:color w:val="FF0000"/>
          <w:shd w:val="clear" w:color="auto" w:fill="FFFFFF"/>
        </w:rPr>
        <w:t>).</w:t>
      </w:r>
    </w:p>
    <w:p w14:paraId="05452063" w14:textId="77777777" w:rsidR="00CB1AB9" w:rsidRPr="00657C04" w:rsidRDefault="00CB1AB9" w:rsidP="00873265">
      <w:pPr>
        <w:spacing w:line="276" w:lineRule="auto"/>
        <w:rPr>
          <w:rFonts w:ascii="Times New Roman" w:eastAsia="Times New Roman" w:hAnsi="Times New Roman" w:cs="Times New Roman"/>
          <w:color w:val="000000"/>
        </w:rPr>
      </w:pPr>
    </w:p>
    <w:p w14:paraId="47F81A28"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 Line 345 (main manuscript) and Supplementary Note on link dropping: here you refer to a distance threshold that is used to limit the correspondence assignments and a user-defined </w:t>
      </w:r>
      <w:r w:rsidRPr="00657C04">
        <w:rPr>
          <w:rFonts w:ascii="Times New Roman" w:eastAsia="Times New Roman" w:hAnsi="Times New Roman" w:cs="Times New Roman"/>
          <w:i/>
          <w:iCs/>
          <w:color w:val="000000"/>
          <w:shd w:val="clear" w:color="auto" w:fill="FFFFFF"/>
        </w:rPr>
        <w:lastRenderedPageBreak/>
        <w:t>threshold for the average error. How does the user have to adjust these parameters? Is there any intuition on how to set them properly?</w:t>
      </w:r>
    </w:p>
    <w:p w14:paraId="1410401C" w14:textId="77777777" w:rsidR="00CB1AB9" w:rsidRPr="00657C04" w:rsidRDefault="00CB1AB9" w:rsidP="00873265">
      <w:pPr>
        <w:spacing w:line="276" w:lineRule="auto"/>
        <w:rPr>
          <w:rFonts w:ascii="Times New Roman" w:eastAsia="Times New Roman" w:hAnsi="Times New Roman" w:cs="Times New Roman"/>
          <w:color w:val="000000"/>
        </w:rPr>
      </w:pPr>
    </w:p>
    <w:p w14:paraId="4E7821E7"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added the following text to the documentation, which hopefully makes it easier to understand and adjust:</w:t>
      </w:r>
    </w:p>
    <w:p w14:paraId="71B96971" w14:textId="77777777" w:rsidR="00CB1AB9" w:rsidRPr="00657C04" w:rsidRDefault="00CB1AB9" w:rsidP="00873265">
      <w:pPr>
        <w:spacing w:line="276" w:lineRule="auto"/>
        <w:rPr>
          <w:rFonts w:ascii="Times New Roman" w:eastAsia="Times New Roman" w:hAnsi="Times New Roman" w:cs="Times New Roman"/>
          <w:color w:val="000000"/>
        </w:rPr>
      </w:pPr>
    </w:p>
    <w:p w14:paraId="710EFBAD"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The global optimization with iterative link dropping has two error thresholds:</w:t>
      </w:r>
    </w:p>
    <w:p w14:paraId="66D9FDC7" w14:textId="7E8DA680" w:rsidR="00CB1AB9" w:rsidRPr="00657C04" w:rsidRDefault="00CB1AB9" w:rsidP="00873265">
      <w:pPr>
        <w:numPr>
          <w:ilvl w:val="0"/>
          <w:numId w:val="1"/>
        </w:numPr>
        <w:shd w:val="clear" w:color="auto" w:fill="FFFFFF"/>
        <w:spacing w:line="276" w:lineRule="auto"/>
        <w:textAlignment w:val="baseline"/>
        <w:rPr>
          <w:rFonts w:ascii="Times New Roman" w:eastAsia="Times New Roman" w:hAnsi="Times New Roman" w:cs="Times New Roman"/>
          <w:color w:val="FF0000"/>
        </w:rPr>
      </w:pPr>
      <w:r w:rsidRPr="00657C04">
        <w:rPr>
          <w:rFonts w:ascii="Times New Roman" w:eastAsia="Times New Roman" w:hAnsi="Times New Roman" w:cs="Times New Roman"/>
          <w:b/>
          <w:bCs/>
          <w:color w:val="FF0000"/>
          <w:shd w:val="clear" w:color="auto" w:fill="FFFFFF"/>
        </w:rPr>
        <w:t>relative error threshold:</w:t>
      </w:r>
      <w:r w:rsidRPr="00657C04">
        <w:rPr>
          <w:rFonts w:ascii="Times New Roman" w:eastAsia="Times New Roman" w:hAnsi="Times New Roman" w:cs="Times New Roman"/>
          <w:color w:val="FF0000"/>
          <w:shd w:val="clear" w:color="auto" w:fill="FFFFFF"/>
        </w:rPr>
        <w:t xml:space="preserve"> the optimization will be repeated until the largest error of any tile is smaller than the average error of all tiles</w:t>
      </w:r>
      <w:del w:id="2" w:author="David Hörl" w:date="2019-04-18T11:08:00Z">
        <w:r w:rsidR="00EA7762" w:rsidRPr="00657C04" w:rsidDel="009F7E04">
          <w:rPr>
            <w:rFonts w:ascii="Times New Roman" w:eastAsia="Times New Roman" w:hAnsi="Times New Roman" w:cs="Times New Roman"/>
            <w:color w:val="FF0000"/>
            <w:shd w:val="clear" w:color="auto" w:fill="FFFFFF"/>
          </w:rPr>
          <w:delText>’</w:delText>
        </w:r>
      </w:del>
      <w:r w:rsidRPr="00657C04">
        <w:rPr>
          <w:rFonts w:ascii="Times New Roman" w:eastAsia="Times New Roman" w:hAnsi="Times New Roman" w:cs="Times New Roman"/>
          <w:color w:val="FF0000"/>
          <w:shd w:val="clear" w:color="auto" w:fill="FFFFFF"/>
        </w:rPr>
        <w:t xml:space="preserve"> times the threshold. Lowering this threshold emphasizes consistent quality of the alignment.</w:t>
      </w:r>
    </w:p>
    <w:p w14:paraId="53E9A4B7" w14:textId="77777777" w:rsidR="00CB1AB9" w:rsidRPr="00657C04" w:rsidRDefault="00CB1AB9" w:rsidP="00873265">
      <w:pPr>
        <w:numPr>
          <w:ilvl w:val="0"/>
          <w:numId w:val="1"/>
        </w:numPr>
        <w:shd w:val="clear" w:color="auto" w:fill="FFFFFF"/>
        <w:spacing w:line="276" w:lineRule="auto"/>
        <w:textAlignment w:val="baseline"/>
        <w:rPr>
          <w:rFonts w:ascii="Times New Roman" w:eastAsia="Times New Roman" w:hAnsi="Times New Roman" w:cs="Times New Roman"/>
          <w:color w:val="FF0000"/>
        </w:rPr>
      </w:pPr>
      <w:r w:rsidRPr="00657C04">
        <w:rPr>
          <w:rFonts w:ascii="Times New Roman" w:eastAsia="Times New Roman" w:hAnsi="Times New Roman" w:cs="Times New Roman"/>
          <w:b/>
          <w:bCs/>
          <w:color w:val="FF0000"/>
          <w:shd w:val="clear" w:color="auto" w:fill="FFFFFF"/>
        </w:rPr>
        <w:t>absolute error threshold:</w:t>
      </w:r>
      <w:r w:rsidRPr="00657C04">
        <w:rPr>
          <w:rFonts w:ascii="Times New Roman" w:eastAsia="Times New Roman" w:hAnsi="Times New Roman" w:cs="Times New Roman"/>
          <w:color w:val="FF0000"/>
          <w:shd w:val="clear" w:color="auto" w:fill="FFFFFF"/>
        </w:rPr>
        <w:t xml:space="preserve"> the optimization will be repeated until the average error of the tiles falls below this value, which should be set the average magnitude of displacements (in pixels) that is still "acceptable" after alignment.</w:t>
      </w:r>
    </w:p>
    <w:p w14:paraId="4560F020"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b/>
          <w:bCs/>
          <w:color w:val="FF0000"/>
          <w:shd w:val="clear" w:color="auto" w:fill="FFFFFF"/>
        </w:rPr>
        <w:t>Both</w:t>
      </w:r>
      <w:r w:rsidRPr="00657C04">
        <w:rPr>
          <w:rFonts w:ascii="Times New Roman" w:eastAsia="Times New Roman" w:hAnsi="Times New Roman" w:cs="Times New Roman"/>
          <w:color w:val="FF0000"/>
          <w:shd w:val="clear" w:color="auto" w:fill="FFFFFF"/>
        </w:rPr>
        <w:t xml:space="preserve"> stopping conditions have to be met for the optimization to finish.</w:t>
      </w:r>
    </w:p>
    <w:p w14:paraId="32E8C7D4" w14:textId="4E04473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Setting the thresholds can be a bit tricky, because both too high and too low values might lead to undesired results. Intuitively, one would set the 'absolute error' as low as is still acceptable and the 'relative error' rather low to ensure consistent quality. Setting the thresholds too low, however, will result in links being dropped until only a spanning tree of the link graph remains, in which case there is an "error-less" solution for placing the tiles, but it might be sub-optimal due to the emphasis on the remaining links.</w:t>
      </w:r>
    </w:p>
    <w:p w14:paraId="2746DF71" w14:textId="7A96E5A8"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Since the processing time for the global optimization is comparatively short and results are immediately displayed in </w:t>
      </w:r>
      <w:proofErr w:type="spellStart"/>
      <w:r w:rsidRPr="00657C04">
        <w:rPr>
          <w:rFonts w:ascii="Times New Roman" w:eastAsia="Times New Roman" w:hAnsi="Times New Roman" w:cs="Times New Roman"/>
          <w:color w:val="FF0000"/>
          <w:shd w:val="clear" w:color="auto" w:fill="FFFFFF"/>
        </w:rPr>
        <w:t>BigDataViewer</w:t>
      </w:r>
      <w:proofErr w:type="spellEnd"/>
      <w:r w:rsidRPr="00657C04">
        <w:rPr>
          <w:rFonts w:ascii="Times New Roman" w:eastAsia="Times New Roman" w:hAnsi="Times New Roman" w:cs="Times New Roman"/>
          <w:color w:val="FF0000"/>
          <w:shd w:val="clear" w:color="auto" w:fill="FFFFFF"/>
        </w:rPr>
        <w:t xml:space="preserve">, manual optimization of these meta-parameters should be feasible, either starting with high values and lowering them or starting with low values and increasing them until the best and most consistent alignment is produced. We found, however, that the default values of 3.5px absolute error and 2.5 relative error work well in many cases. To give the user a bit more flexibility without confusing them with setting the values directly, we recently added "STRICT" (default thresholds) and "RELAXED" (default thresholds </w:t>
      </w:r>
      <w:r w:rsidR="00243CC8" w:rsidRPr="00657C04">
        <w:rPr>
          <w:rFonts w:ascii="Times New Roman" w:eastAsia="Times New Roman" w:hAnsi="Times New Roman" w:cs="Times New Roman"/>
          <w:color w:val="FF0000"/>
          <w:shd w:val="clear" w:color="auto" w:fill="FFFFFF"/>
        </w:rPr>
        <w:t>*</w:t>
      </w:r>
      <w:r w:rsidRPr="00657C04">
        <w:rPr>
          <w:rFonts w:ascii="Times New Roman" w:eastAsia="Times New Roman" w:hAnsi="Times New Roman" w:cs="Times New Roman"/>
          <w:color w:val="FF0000"/>
          <w:shd w:val="clear" w:color="auto" w:fill="FFFFFF"/>
        </w:rPr>
        <w:t>2) presets.</w:t>
      </w:r>
    </w:p>
    <w:p w14:paraId="64F6BA34"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The documentation for the global optimization can be found at</w:t>
      </w:r>
      <w:hyperlink r:id="rId8" w:history="1">
        <w:r w:rsidRPr="00657C04">
          <w:rPr>
            <w:rFonts w:ascii="Times New Roman" w:eastAsia="Times New Roman" w:hAnsi="Times New Roman" w:cs="Times New Roman"/>
            <w:color w:val="FF0000"/>
            <w:u w:val="single"/>
            <w:shd w:val="clear" w:color="auto" w:fill="FFFFFF"/>
          </w:rPr>
          <w:t xml:space="preserve"> </w:t>
        </w:r>
      </w:hyperlink>
      <w:hyperlink r:id="rId9" w:anchor="Optimization_strategy_and_convergence_criteria" w:history="1">
        <w:r w:rsidRPr="00657C04">
          <w:rPr>
            <w:rFonts w:ascii="Times New Roman" w:eastAsia="Times New Roman" w:hAnsi="Times New Roman" w:cs="Times New Roman"/>
            <w:color w:val="1155CC"/>
            <w:u w:val="single"/>
            <w:shd w:val="clear" w:color="auto" w:fill="FFFFFF"/>
          </w:rPr>
          <w:t>https://imagej.net/BigStitcher_Global_optimization#Optimization_strategy_and_convergence_criteria</w:t>
        </w:r>
      </w:hyperlink>
    </w:p>
    <w:p w14:paraId="68525A05" w14:textId="77777777" w:rsidR="00CB1AB9" w:rsidRPr="00657C04" w:rsidRDefault="00CB1AB9" w:rsidP="00873265">
      <w:pPr>
        <w:spacing w:line="276" w:lineRule="auto"/>
        <w:rPr>
          <w:rFonts w:ascii="Times New Roman" w:eastAsia="Times New Roman" w:hAnsi="Times New Roman" w:cs="Times New Roman"/>
          <w:color w:val="000000"/>
        </w:rPr>
      </w:pPr>
    </w:p>
    <w:p w14:paraId="3A5458B2"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The same applies to the regularization parameters \lambda_1 - \lambda_3 in Supplementary Note 7: how are they set properly? Any intuition or a rule of thumb how to specify them?</w:t>
      </w:r>
    </w:p>
    <w:p w14:paraId="50DB6733" w14:textId="77777777" w:rsidR="00CB1AB9" w:rsidRPr="00657C04" w:rsidRDefault="00CB1AB9" w:rsidP="00873265">
      <w:pPr>
        <w:spacing w:line="276" w:lineRule="auto"/>
        <w:rPr>
          <w:rFonts w:ascii="Times New Roman" w:eastAsia="Times New Roman" w:hAnsi="Times New Roman" w:cs="Times New Roman"/>
          <w:color w:val="000000"/>
        </w:rPr>
      </w:pPr>
    </w:p>
    <w:p w14:paraId="0C12F4C2"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We added a usage guide to the documentation, which can be found at </w:t>
      </w:r>
      <w:hyperlink r:id="rId10" w:history="1">
        <w:r w:rsidRPr="00657C04">
          <w:rPr>
            <w:rFonts w:ascii="Times New Roman" w:eastAsia="Times New Roman" w:hAnsi="Times New Roman" w:cs="Times New Roman"/>
            <w:color w:val="1155CC"/>
            <w:u w:val="single"/>
            <w:shd w:val="clear" w:color="auto" w:fill="FFFFFF"/>
          </w:rPr>
          <w:t>https://imagej.net/BigStitcher_BrightnessContr</w:t>
        </w:r>
        <w:r w:rsidRPr="00657C04">
          <w:rPr>
            <w:rFonts w:ascii="Times New Roman" w:eastAsia="Times New Roman" w:hAnsi="Times New Roman" w:cs="Times New Roman"/>
            <w:color w:val="1155CC"/>
            <w:u w:val="single"/>
            <w:shd w:val="clear" w:color="auto" w:fill="FFFFFF"/>
          </w:rPr>
          <w:t>a</w:t>
        </w:r>
        <w:r w:rsidRPr="00657C04">
          <w:rPr>
            <w:rFonts w:ascii="Times New Roman" w:eastAsia="Times New Roman" w:hAnsi="Times New Roman" w:cs="Times New Roman"/>
            <w:color w:val="1155CC"/>
            <w:u w:val="single"/>
            <w:shd w:val="clear" w:color="auto" w:fill="FFFFFF"/>
          </w:rPr>
          <w:t>stAdjustment</w:t>
        </w:r>
      </w:hyperlink>
    </w:p>
    <w:p w14:paraId="4E44792A" w14:textId="77777777" w:rsidR="00CB1AB9" w:rsidRPr="00657C04" w:rsidRDefault="00CB1AB9" w:rsidP="00873265">
      <w:pPr>
        <w:spacing w:line="276" w:lineRule="auto"/>
        <w:rPr>
          <w:rFonts w:ascii="Times New Roman" w:eastAsia="Times New Roman" w:hAnsi="Times New Roman" w:cs="Times New Roman"/>
          <w:color w:val="000000"/>
        </w:rPr>
      </w:pPr>
    </w:p>
    <w:p w14:paraId="33E90D0F"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Figure 1: For panels (l, m) magenta is hardly visible. If this is in fact intended to show the perfect overlap, maybe mention that differences are hardly visible?</w:t>
      </w:r>
    </w:p>
    <w:p w14:paraId="0EA6D943" w14:textId="77777777" w:rsidR="00CB1AB9" w:rsidRPr="00657C04" w:rsidRDefault="00CB1AB9" w:rsidP="00873265">
      <w:pPr>
        <w:spacing w:line="276" w:lineRule="auto"/>
        <w:rPr>
          <w:rFonts w:ascii="Times New Roman" w:eastAsia="Times New Roman" w:hAnsi="Times New Roman" w:cs="Times New Roman"/>
          <w:color w:val="000000"/>
        </w:rPr>
      </w:pPr>
    </w:p>
    <w:p w14:paraId="31E98687"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lastRenderedPageBreak/>
        <w:t>We adjusted the images and the figure legend accordingly.</w:t>
      </w:r>
    </w:p>
    <w:p w14:paraId="66DAC2CE" w14:textId="77777777" w:rsidR="00CB1AB9" w:rsidRPr="00657C04" w:rsidRDefault="00CB1AB9" w:rsidP="00873265">
      <w:pPr>
        <w:spacing w:line="276" w:lineRule="auto"/>
        <w:rPr>
          <w:rFonts w:ascii="Times New Roman" w:eastAsia="Times New Roman" w:hAnsi="Times New Roman" w:cs="Times New Roman"/>
          <w:color w:val="000000"/>
        </w:rPr>
      </w:pPr>
    </w:p>
    <w:p w14:paraId="717049E6"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Generally, use consistent capitalization of the headlines (e.g., in the online methods there’s a mixture of title and sentence case)</w:t>
      </w:r>
    </w:p>
    <w:p w14:paraId="7BD0006D" w14:textId="77777777" w:rsidR="00CB1AB9" w:rsidRPr="00657C04" w:rsidRDefault="00CB1AB9" w:rsidP="00873265">
      <w:pPr>
        <w:spacing w:line="276" w:lineRule="auto"/>
        <w:rPr>
          <w:rFonts w:ascii="Times New Roman" w:eastAsia="Times New Roman" w:hAnsi="Times New Roman" w:cs="Times New Roman"/>
          <w:color w:val="000000"/>
        </w:rPr>
      </w:pPr>
    </w:p>
    <w:p w14:paraId="75AD49CF"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fixed this inconsistency.</w:t>
      </w:r>
    </w:p>
    <w:p w14:paraId="13F57FEA" w14:textId="77777777" w:rsidR="00CB1AB9" w:rsidRPr="00657C04" w:rsidRDefault="00CB1AB9" w:rsidP="00873265">
      <w:pPr>
        <w:spacing w:line="276" w:lineRule="auto"/>
        <w:rPr>
          <w:rFonts w:ascii="Times New Roman" w:eastAsia="Times New Roman" w:hAnsi="Times New Roman" w:cs="Times New Roman"/>
          <w:color w:val="000000"/>
        </w:rPr>
      </w:pPr>
    </w:p>
    <w:p w14:paraId="4C38F545"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Supplementary Figure 1: Not sure what the benefit of showing the random forest classifications is to this figure. In my opinion, the main point the figure should emphasize is the preservation of fluorescence, i.e., a close-up of a few frames of the raw signal would be sufficient (potentially increase the zoom, such that structures can be easily resolved by eye).</w:t>
      </w:r>
    </w:p>
    <w:p w14:paraId="402639EC" w14:textId="155329DD"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Our original rationale was that consistent detection by a random forest shows that the signal is preserved sufficiently, but we agree, it is not </w:t>
      </w:r>
      <w:r w:rsidR="00FC1556" w:rsidRPr="00657C04">
        <w:rPr>
          <w:rFonts w:ascii="Times New Roman" w:eastAsia="Times New Roman" w:hAnsi="Times New Roman" w:cs="Times New Roman"/>
          <w:color w:val="FF0000"/>
          <w:shd w:val="clear" w:color="auto" w:fill="FFFFFF"/>
        </w:rPr>
        <w:t>super</w:t>
      </w:r>
      <w:r w:rsidRPr="00657C04">
        <w:rPr>
          <w:rFonts w:ascii="Times New Roman" w:eastAsia="Times New Roman" w:hAnsi="Times New Roman" w:cs="Times New Roman"/>
          <w:color w:val="FF0000"/>
          <w:shd w:val="clear" w:color="auto" w:fill="FFFFFF"/>
        </w:rPr>
        <w:t xml:space="preserve"> intuitive. We therefore now show </w:t>
      </w:r>
      <w:r w:rsidR="00FC1556" w:rsidRPr="00657C04">
        <w:rPr>
          <w:rFonts w:ascii="Times New Roman" w:eastAsia="Times New Roman" w:hAnsi="Times New Roman" w:cs="Times New Roman"/>
          <w:color w:val="FF0000"/>
          <w:shd w:val="clear" w:color="auto" w:fill="FFFFFF"/>
        </w:rPr>
        <w:t>6</w:t>
      </w:r>
      <w:r w:rsidRPr="00657C04">
        <w:rPr>
          <w:rFonts w:ascii="Times New Roman" w:eastAsia="Times New Roman" w:hAnsi="Times New Roman" w:cs="Times New Roman"/>
          <w:color w:val="FF0000"/>
          <w:shd w:val="clear" w:color="auto" w:fill="FFFFFF"/>
        </w:rPr>
        <w:t xml:space="preserve"> slices with increasing depth of up to </w:t>
      </w:r>
      <w:r w:rsidR="00FC1556" w:rsidRPr="00657C04">
        <w:rPr>
          <w:rFonts w:ascii="Times New Roman" w:eastAsia="Times New Roman" w:hAnsi="Times New Roman" w:cs="Times New Roman"/>
          <w:color w:val="FF0000"/>
          <w:shd w:val="clear" w:color="auto" w:fill="FFFFFF"/>
        </w:rPr>
        <w:t>2,0</w:t>
      </w:r>
      <w:r w:rsidRPr="00657C04">
        <w:rPr>
          <w:rFonts w:ascii="Times New Roman" w:eastAsia="Times New Roman" w:hAnsi="Times New Roman" w:cs="Times New Roman"/>
          <w:color w:val="FF0000"/>
          <w:shd w:val="clear" w:color="auto" w:fill="FFFFFF"/>
        </w:rPr>
        <w:t xml:space="preserve">cm </w:t>
      </w:r>
      <w:r w:rsidR="00FC1556" w:rsidRPr="00657C04">
        <w:rPr>
          <w:rFonts w:ascii="Times New Roman" w:eastAsia="Times New Roman" w:hAnsi="Times New Roman" w:cs="Times New Roman"/>
          <w:color w:val="FF0000"/>
          <w:shd w:val="clear" w:color="auto" w:fill="FFFFFF"/>
        </w:rPr>
        <w:t>together with quality measurements based on the Fourier Ring Correlation to illustrate</w:t>
      </w:r>
      <w:r w:rsidRPr="00657C04">
        <w:rPr>
          <w:rFonts w:ascii="Times New Roman" w:eastAsia="Times New Roman" w:hAnsi="Times New Roman" w:cs="Times New Roman"/>
          <w:color w:val="FF0000"/>
          <w:shd w:val="clear" w:color="auto" w:fill="FFFFFF"/>
        </w:rPr>
        <w:t xml:space="preserve"> </w:t>
      </w:r>
      <w:r w:rsidR="00FC1556" w:rsidRPr="00657C04">
        <w:rPr>
          <w:rFonts w:ascii="Times New Roman" w:eastAsia="Times New Roman" w:hAnsi="Times New Roman" w:cs="Times New Roman"/>
          <w:color w:val="FF0000"/>
          <w:shd w:val="clear" w:color="auto" w:fill="FFFFFF"/>
        </w:rPr>
        <w:t xml:space="preserve">how deep </w:t>
      </w:r>
      <w:r w:rsidRPr="00657C04">
        <w:rPr>
          <w:rFonts w:ascii="Times New Roman" w:eastAsia="Times New Roman" w:hAnsi="Times New Roman" w:cs="Times New Roman"/>
          <w:color w:val="FF0000"/>
          <w:shd w:val="clear" w:color="auto" w:fill="FFFFFF"/>
        </w:rPr>
        <w:t xml:space="preserve">the signal that can </w:t>
      </w:r>
      <w:r w:rsidR="00FC1556" w:rsidRPr="00657C04">
        <w:rPr>
          <w:rFonts w:ascii="Times New Roman" w:eastAsia="Times New Roman" w:hAnsi="Times New Roman" w:cs="Times New Roman"/>
          <w:color w:val="FF0000"/>
          <w:shd w:val="clear" w:color="auto" w:fill="FFFFFF"/>
        </w:rPr>
        <w:t>typically</w:t>
      </w:r>
      <w:r w:rsidRPr="00657C04">
        <w:rPr>
          <w:rFonts w:ascii="Times New Roman" w:eastAsia="Times New Roman" w:hAnsi="Times New Roman" w:cs="Times New Roman"/>
          <w:color w:val="FF0000"/>
          <w:shd w:val="clear" w:color="auto" w:fill="FFFFFF"/>
        </w:rPr>
        <w:t xml:space="preserve"> be detected.</w:t>
      </w:r>
    </w:p>
    <w:p w14:paraId="1588F51E" w14:textId="77777777" w:rsidR="00CB1AB9" w:rsidRPr="00657C04" w:rsidRDefault="00CB1AB9" w:rsidP="00873265">
      <w:pPr>
        <w:spacing w:line="276" w:lineRule="auto"/>
        <w:rPr>
          <w:rFonts w:ascii="Times New Roman" w:eastAsia="Times New Roman" w:hAnsi="Times New Roman" w:cs="Times New Roman"/>
          <w:color w:val="000000"/>
        </w:rPr>
      </w:pPr>
    </w:p>
    <w:p w14:paraId="42304655" w14:textId="02815117" w:rsidR="00CB1AB9" w:rsidRPr="00657C04" w:rsidRDefault="001F6B40"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 Supplementary Figure 10: For DS2 and DS4 the distribution apparently becomes </w:t>
      </w:r>
      <w:proofErr w:type="gramStart"/>
      <w:r w:rsidRPr="00657C04">
        <w:rPr>
          <w:rFonts w:ascii="Times New Roman" w:eastAsia="Times New Roman" w:hAnsi="Times New Roman" w:cs="Times New Roman"/>
          <w:i/>
          <w:iCs/>
          <w:color w:val="000000"/>
          <w:shd w:val="clear" w:color="auto" w:fill="FFFFFF"/>
        </w:rPr>
        <w:t>more narrow</w:t>
      </w:r>
      <w:proofErr w:type="gramEnd"/>
      <w:r w:rsidRPr="00657C04">
        <w:rPr>
          <w:rFonts w:ascii="Times New Roman" w:eastAsia="Times New Roman" w:hAnsi="Times New Roman" w:cs="Times New Roman"/>
          <w:i/>
          <w:iCs/>
          <w:color w:val="000000"/>
          <w:shd w:val="clear" w:color="auto" w:fill="FFFFFF"/>
        </w:rPr>
        <w:t>. Any idea why it broadens again for the DS8 plot</w:t>
      </w:r>
      <w:r w:rsidR="00CB1AB9" w:rsidRPr="00657C04">
        <w:rPr>
          <w:rFonts w:ascii="Times New Roman" w:eastAsia="Times New Roman" w:hAnsi="Times New Roman" w:cs="Times New Roman"/>
          <w:i/>
          <w:iCs/>
          <w:color w:val="000000"/>
          <w:shd w:val="clear" w:color="auto" w:fill="FFFFFF"/>
        </w:rPr>
        <w:t>?</w:t>
      </w:r>
    </w:p>
    <w:p w14:paraId="5106FAD4" w14:textId="77777777" w:rsidR="00CB1AB9" w:rsidRPr="00657C04" w:rsidRDefault="00CB1AB9" w:rsidP="00873265">
      <w:pPr>
        <w:spacing w:line="276" w:lineRule="auto"/>
        <w:rPr>
          <w:rFonts w:ascii="Times New Roman" w:eastAsia="Times New Roman" w:hAnsi="Times New Roman" w:cs="Times New Roman"/>
          <w:color w:val="000000"/>
        </w:rPr>
      </w:pPr>
    </w:p>
    <w:p w14:paraId="13D16997" w14:textId="75730101"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The reason is that </w:t>
      </w:r>
      <w:proofErr w:type="spellStart"/>
      <w:r w:rsidRPr="00657C04">
        <w:rPr>
          <w:rFonts w:ascii="Times New Roman" w:eastAsia="Times New Roman" w:hAnsi="Times New Roman" w:cs="Times New Roman"/>
          <w:color w:val="FF0000"/>
          <w:shd w:val="clear" w:color="auto" w:fill="FFFFFF"/>
        </w:rPr>
        <w:t>downsampling</w:t>
      </w:r>
      <w:proofErr w:type="spellEnd"/>
      <w:r w:rsidRPr="00657C04">
        <w:rPr>
          <w:rFonts w:ascii="Times New Roman" w:eastAsia="Times New Roman" w:hAnsi="Times New Roman" w:cs="Times New Roman"/>
          <w:color w:val="FF0000"/>
          <w:shd w:val="clear" w:color="auto" w:fill="FFFFFF"/>
        </w:rPr>
        <w:t xml:space="preserve"> </w:t>
      </w:r>
      <w:r w:rsidR="001F6B40" w:rsidRPr="00657C04">
        <w:rPr>
          <w:rFonts w:ascii="Times New Roman" w:eastAsia="Times New Roman" w:hAnsi="Times New Roman" w:cs="Times New Roman"/>
          <w:color w:val="FF0000"/>
          <w:shd w:val="clear" w:color="auto" w:fill="FFFFFF"/>
        </w:rPr>
        <w:t>smoothens</w:t>
      </w:r>
      <w:r w:rsidRPr="00657C04">
        <w:rPr>
          <w:rFonts w:ascii="Times New Roman" w:eastAsia="Times New Roman" w:hAnsi="Times New Roman" w:cs="Times New Roman"/>
          <w:color w:val="FF0000"/>
          <w:shd w:val="clear" w:color="auto" w:fill="FFFFFF"/>
        </w:rPr>
        <w:t xml:space="preserve"> the data, which</w:t>
      </w:r>
      <w:r w:rsidR="001F6B40" w:rsidRPr="00657C04">
        <w:rPr>
          <w:rFonts w:ascii="Times New Roman" w:eastAsia="Times New Roman" w:hAnsi="Times New Roman" w:cs="Times New Roman"/>
          <w:color w:val="FF0000"/>
          <w:shd w:val="clear" w:color="auto" w:fill="FFFFFF"/>
        </w:rPr>
        <w:t>,</w:t>
      </w:r>
      <w:r w:rsidRPr="00657C04">
        <w:rPr>
          <w:rFonts w:ascii="Times New Roman" w:eastAsia="Times New Roman" w:hAnsi="Times New Roman" w:cs="Times New Roman"/>
          <w:color w:val="FF0000"/>
          <w:shd w:val="clear" w:color="auto" w:fill="FFFFFF"/>
        </w:rPr>
        <w:t xml:space="preserve"> in combination with the subpixel localization of the spot</w:t>
      </w:r>
      <w:r w:rsidR="001F6B40" w:rsidRPr="00657C04">
        <w:rPr>
          <w:rFonts w:ascii="Times New Roman" w:eastAsia="Times New Roman" w:hAnsi="Times New Roman" w:cs="Times New Roman"/>
          <w:color w:val="FF0000"/>
          <w:shd w:val="clear" w:color="auto" w:fill="FFFFFF"/>
        </w:rPr>
        <w:t>,</w:t>
      </w:r>
      <w:r w:rsidRPr="00657C04">
        <w:rPr>
          <w:rFonts w:ascii="Times New Roman" w:eastAsia="Times New Roman" w:hAnsi="Times New Roman" w:cs="Times New Roman"/>
          <w:color w:val="FF0000"/>
          <w:shd w:val="clear" w:color="auto" w:fill="FFFFFF"/>
        </w:rPr>
        <w:t xml:space="preserve"> increases the registration quality at 2-fold and 4-fold </w:t>
      </w:r>
      <w:proofErr w:type="spellStart"/>
      <w:r w:rsidRPr="00657C04">
        <w:rPr>
          <w:rFonts w:ascii="Times New Roman" w:eastAsia="Times New Roman" w:hAnsi="Times New Roman" w:cs="Times New Roman"/>
          <w:color w:val="FF0000"/>
          <w:shd w:val="clear" w:color="auto" w:fill="FFFFFF"/>
        </w:rPr>
        <w:t>downsampling</w:t>
      </w:r>
      <w:proofErr w:type="spellEnd"/>
      <w:r w:rsidRPr="00657C04">
        <w:rPr>
          <w:rFonts w:ascii="Times New Roman" w:eastAsia="Times New Roman" w:hAnsi="Times New Roman" w:cs="Times New Roman"/>
          <w:color w:val="FF0000"/>
          <w:shd w:val="clear" w:color="auto" w:fill="FFFFFF"/>
        </w:rPr>
        <w:t xml:space="preserve">. However, </w:t>
      </w:r>
      <w:r w:rsidR="001F6B40" w:rsidRPr="00657C04">
        <w:rPr>
          <w:rFonts w:ascii="Times New Roman" w:eastAsia="Times New Roman" w:hAnsi="Times New Roman" w:cs="Times New Roman"/>
          <w:color w:val="FF0000"/>
          <w:shd w:val="clear" w:color="auto" w:fill="FFFFFF"/>
        </w:rPr>
        <w:t>with</w:t>
      </w:r>
      <w:r w:rsidRPr="00657C04">
        <w:rPr>
          <w:rFonts w:ascii="Times New Roman" w:eastAsia="Times New Roman" w:hAnsi="Times New Roman" w:cs="Times New Roman"/>
          <w:color w:val="FF0000"/>
          <w:shd w:val="clear" w:color="auto" w:fill="FFFFFF"/>
        </w:rPr>
        <w:t xml:space="preserve"> even larger </w:t>
      </w:r>
      <w:proofErr w:type="spellStart"/>
      <w:r w:rsidR="001F6B40" w:rsidRPr="00657C04">
        <w:rPr>
          <w:rFonts w:ascii="Times New Roman" w:eastAsia="Times New Roman" w:hAnsi="Times New Roman" w:cs="Times New Roman"/>
          <w:color w:val="FF0000"/>
          <w:shd w:val="clear" w:color="auto" w:fill="FFFFFF"/>
        </w:rPr>
        <w:t>downsampling</w:t>
      </w:r>
      <w:proofErr w:type="spellEnd"/>
      <w:r w:rsidRPr="00657C04">
        <w:rPr>
          <w:rFonts w:ascii="Times New Roman" w:eastAsia="Times New Roman" w:hAnsi="Times New Roman" w:cs="Times New Roman"/>
          <w:color w:val="FF0000"/>
          <w:shd w:val="clear" w:color="auto" w:fill="FFFFFF"/>
        </w:rPr>
        <w:t xml:space="preserve"> the loss of pixel resolution outweighs the effect of smoothing hence the quality drops. If, for example, you would have perfect data with no noise, the quality would drop already at 2-fold </w:t>
      </w:r>
      <w:proofErr w:type="spellStart"/>
      <w:r w:rsidRPr="00657C04">
        <w:rPr>
          <w:rFonts w:ascii="Times New Roman" w:eastAsia="Times New Roman" w:hAnsi="Times New Roman" w:cs="Times New Roman"/>
          <w:color w:val="FF0000"/>
          <w:shd w:val="clear" w:color="auto" w:fill="FFFFFF"/>
        </w:rPr>
        <w:t>downsampling</w:t>
      </w:r>
      <w:proofErr w:type="spellEnd"/>
      <w:r w:rsidRPr="00657C04">
        <w:rPr>
          <w:rFonts w:ascii="Times New Roman" w:eastAsia="Times New Roman" w:hAnsi="Times New Roman" w:cs="Times New Roman"/>
          <w:color w:val="FF0000"/>
          <w:shd w:val="clear" w:color="auto" w:fill="FFFFFF"/>
        </w:rPr>
        <w:t xml:space="preserve">. We added this </w:t>
      </w:r>
      <w:r w:rsidR="001F6B40" w:rsidRPr="00657C04">
        <w:rPr>
          <w:rFonts w:ascii="Times New Roman" w:eastAsia="Times New Roman" w:hAnsi="Times New Roman" w:cs="Times New Roman"/>
          <w:color w:val="FF0000"/>
          <w:shd w:val="clear" w:color="auto" w:fill="FFFFFF"/>
        </w:rPr>
        <w:t>explanation</w:t>
      </w:r>
      <w:r w:rsidRPr="00657C04">
        <w:rPr>
          <w:rFonts w:ascii="Times New Roman" w:eastAsia="Times New Roman" w:hAnsi="Times New Roman" w:cs="Times New Roman"/>
          <w:color w:val="FF0000"/>
          <w:shd w:val="clear" w:color="auto" w:fill="FFFFFF"/>
        </w:rPr>
        <w:t xml:space="preserve"> to the online methods part.</w:t>
      </w:r>
    </w:p>
    <w:p w14:paraId="63CC7FC6" w14:textId="77777777" w:rsidR="00CB1AB9" w:rsidRPr="00657C04" w:rsidRDefault="00CB1AB9" w:rsidP="00873265">
      <w:pPr>
        <w:spacing w:line="276" w:lineRule="auto"/>
        <w:rPr>
          <w:rFonts w:ascii="Times New Roman" w:eastAsia="Times New Roman" w:hAnsi="Times New Roman" w:cs="Times New Roman"/>
          <w:color w:val="000000"/>
        </w:rPr>
      </w:pPr>
    </w:p>
    <w:p w14:paraId="374EB86E"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Supplementary Figure 15: Interest points are hardly visible. Maybe show a magnification inset or generally increase the size of the interest point markers?</w:t>
      </w:r>
    </w:p>
    <w:p w14:paraId="62062435" w14:textId="77777777" w:rsidR="00CB1AB9" w:rsidRPr="00657C04" w:rsidRDefault="00CB1AB9" w:rsidP="00873265">
      <w:pPr>
        <w:spacing w:line="276" w:lineRule="auto"/>
        <w:rPr>
          <w:rFonts w:ascii="Times New Roman" w:eastAsia="Times New Roman" w:hAnsi="Times New Roman" w:cs="Times New Roman"/>
          <w:color w:val="000000"/>
        </w:rPr>
      </w:pPr>
    </w:p>
    <w:p w14:paraId="20A7F3B3" w14:textId="15DBABD6"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We updated the figure and used screenshots made on a “normal” instead of a 4K display. The points are better visible in the real application, even on 4K screens. </w:t>
      </w:r>
      <w:r w:rsidR="00CB0BCB" w:rsidRPr="00657C04">
        <w:rPr>
          <w:rFonts w:ascii="Times New Roman" w:eastAsia="Times New Roman" w:hAnsi="Times New Roman" w:cs="Times New Roman"/>
          <w:color w:val="FF0000"/>
          <w:shd w:val="clear" w:color="auto" w:fill="FFFFFF"/>
        </w:rPr>
        <w:t>Now it should be nicely visible in the PDF.</w:t>
      </w:r>
    </w:p>
    <w:p w14:paraId="663CE9D3" w14:textId="77777777" w:rsidR="00CB1AB9" w:rsidRPr="00657C04" w:rsidRDefault="00CB1AB9" w:rsidP="00873265">
      <w:pPr>
        <w:spacing w:line="276" w:lineRule="auto"/>
        <w:rPr>
          <w:rFonts w:ascii="Times New Roman" w:eastAsia="Times New Roman" w:hAnsi="Times New Roman" w:cs="Times New Roman"/>
          <w:color w:val="000000"/>
        </w:rPr>
      </w:pPr>
    </w:p>
    <w:p w14:paraId="49E32EA6"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Supplementary Figure 17: Scale bar is missing.</w:t>
      </w:r>
    </w:p>
    <w:p w14:paraId="2B817ED5" w14:textId="77777777" w:rsidR="00CB1AB9" w:rsidRPr="00657C04" w:rsidRDefault="00CB1AB9" w:rsidP="00873265">
      <w:pPr>
        <w:spacing w:line="276" w:lineRule="auto"/>
        <w:rPr>
          <w:rFonts w:ascii="Times New Roman" w:eastAsia="Times New Roman" w:hAnsi="Times New Roman" w:cs="Times New Roman"/>
          <w:color w:val="000000"/>
        </w:rPr>
      </w:pPr>
    </w:p>
    <w:p w14:paraId="21EB73C4" w14:textId="7F9C9B4E"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added the scalebars to the image</w:t>
      </w:r>
      <w:r w:rsidR="00055CD5" w:rsidRPr="00657C04">
        <w:rPr>
          <w:rFonts w:ascii="Times New Roman" w:eastAsia="Times New Roman" w:hAnsi="Times New Roman" w:cs="Times New Roman"/>
          <w:color w:val="FF0000"/>
          <w:shd w:val="clear" w:color="auto" w:fill="FFFFFF"/>
        </w:rPr>
        <w:t>.</w:t>
      </w:r>
    </w:p>
    <w:p w14:paraId="60C4FD7E" w14:textId="77777777" w:rsidR="00CB1AB9" w:rsidRPr="00657C04" w:rsidRDefault="00CB1AB9" w:rsidP="00873265">
      <w:pPr>
        <w:spacing w:line="276" w:lineRule="auto"/>
        <w:rPr>
          <w:rFonts w:ascii="Times New Roman" w:eastAsia="Times New Roman" w:hAnsi="Times New Roman" w:cs="Times New Roman"/>
          <w:color w:val="000000"/>
        </w:rPr>
      </w:pPr>
    </w:p>
    <w:p w14:paraId="003DBC12"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 It seems the test data is currently hosted on a </w:t>
      </w:r>
      <w:proofErr w:type="spellStart"/>
      <w:r w:rsidRPr="00657C04">
        <w:rPr>
          <w:rFonts w:ascii="Times New Roman" w:eastAsia="Times New Roman" w:hAnsi="Times New Roman" w:cs="Times New Roman"/>
          <w:i/>
          <w:iCs/>
          <w:color w:val="000000"/>
          <w:shd w:val="clear" w:color="auto" w:fill="FFFFFF"/>
        </w:rPr>
        <w:t>GoogleDrive</w:t>
      </w:r>
      <w:proofErr w:type="spellEnd"/>
      <w:r w:rsidRPr="00657C04">
        <w:rPr>
          <w:rFonts w:ascii="Times New Roman" w:eastAsia="Times New Roman" w:hAnsi="Times New Roman" w:cs="Times New Roman"/>
          <w:i/>
          <w:iCs/>
          <w:color w:val="000000"/>
          <w:shd w:val="clear" w:color="auto" w:fill="FFFFFF"/>
        </w:rPr>
        <w:t>. Maybe it would be good to move the data to a different location, where it is also guaranteed to have persistent links that are also available in the future.</w:t>
      </w:r>
    </w:p>
    <w:p w14:paraId="5B64A43A" w14:textId="77777777" w:rsidR="00CB1AB9" w:rsidRPr="00657C04" w:rsidRDefault="00CB1AB9" w:rsidP="00873265">
      <w:pPr>
        <w:spacing w:line="276" w:lineRule="auto"/>
        <w:rPr>
          <w:rFonts w:ascii="Times New Roman" w:eastAsia="Times New Roman" w:hAnsi="Times New Roman" w:cs="Times New Roman"/>
          <w:color w:val="000000"/>
        </w:rPr>
      </w:pPr>
    </w:p>
    <w:p w14:paraId="3EFD2CEC"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We additionally added the example files to the Open Science Framework as a project: </w:t>
      </w:r>
      <w:hyperlink r:id="rId11" w:history="1">
        <w:r w:rsidRPr="00657C04">
          <w:rPr>
            <w:rFonts w:ascii="Times New Roman" w:eastAsia="Times New Roman" w:hAnsi="Times New Roman" w:cs="Times New Roman"/>
            <w:color w:val="1155CC"/>
            <w:u w:val="single"/>
            <w:shd w:val="clear" w:color="auto" w:fill="FFFFFF"/>
          </w:rPr>
          <w:t>https://osf.io/bufza/</w:t>
        </w:r>
      </w:hyperlink>
      <w:r w:rsidRPr="00657C04">
        <w:rPr>
          <w:rFonts w:ascii="Times New Roman" w:eastAsia="Times New Roman" w:hAnsi="Times New Roman" w:cs="Times New Roman"/>
          <w:color w:val="FF0000"/>
          <w:shd w:val="clear" w:color="auto" w:fill="FFFFFF"/>
        </w:rPr>
        <w:t xml:space="preserve"> It is one of the recommended websites by Nature (</w:t>
      </w:r>
      <w:hyperlink r:id="rId12" w:history="1">
        <w:r w:rsidRPr="00657C04">
          <w:rPr>
            <w:rFonts w:ascii="Times New Roman" w:eastAsia="Times New Roman" w:hAnsi="Times New Roman" w:cs="Times New Roman"/>
            <w:color w:val="1155CC"/>
            <w:u w:val="single"/>
            <w:shd w:val="clear" w:color="auto" w:fill="FFFFFF"/>
          </w:rPr>
          <w:t>https://www.nature.com/sdata/policies/repositories</w:t>
        </w:r>
      </w:hyperlink>
      <w:r w:rsidRPr="00657C04">
        <w:rPr>
          <w:rFonts w:ascii="Times New Roman" w:eastAsia="Times New Roman" w:hAnsi="Times New Roman" w:cs="Times New Roman"/>
          <w:color w:val="FF0000"/>
          <w:shd w:val="clear" w:color="auto" w:fill="FFFFFF"/>
        </w:rPr>
        <w:t>). We also added the link to the supplement.</w:t>
      </w:r>
    </w:p>
    <w:p w14:paraId="11B13886" w14:textId="77777777" w:rsidR="00CB1AB9" w:rsidRPr="00657C04" w:rsidRDefault="00CB1AB9" w:rsidP="00873265">
      <w:pPr>
        <w:spacing w:line="276" w:lineRule="auto"/>
        <w:rPr>
          <w:rFonts w:ascii="Times New Roman" w:eastAsia="Times New Roman" w:hAnsi="Times New Roman" w:cs="Times New Roman"/>
          <w:color w:val="000000"/>
        </w:rPr>
      </w:pPr>
    </w:p>
    <w:p w14:paraId="56D2178A"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 Supplementary Information Typos: know shift -&gt; known shift, </w:t>
      </w:r>
      <w:proofErr w:type="spellStart"/>
      <w:r w:rsidRPr="00657C04">
        <w:rPr>
          <w:rFonts w:ascii="Times New Roman" w:eastAsia="Times New Roman" w:hAnsi="Times New Roman" w:cs="Times New Roman"/>
          <w:i/>
          <w:iCs/>
          <w:color w:val="000000"/>
          <w:shd w:val="clear" w:color="auto" w:fill="FFFFFF"/>
        </w:rPr>
        <w:t>sice</w:t>
      </w:r>
      <w:proofErr w:type="spellEnd"/>
      <w:r w:rsidRPr="00657C04">
        <w:rPr>
          <w:rFonts w:ascii="Times New Roman" w:eastAsia="Times New Roman" w:hAnsi="Times New Roman" w:cs="Times New Roman"/>
          <w:i/>
          <w:iCs/>
          <w:color w:val="000000"/>
          <w:shd w:val="clear" w:color="auto" w:fill="FFFFFF"/>
        </w:rPr>
        <w:t xml:space="preserve"> -&gt; since, groping -&gt; grouping, </w:t>
      </w:r>
      <w:proofErr w:type="spellStart"/>
      <w:r w:rsidRPr="00657C04">
        <w:rPr>
          <w:rFonts w:ascii="Times New Roman" w:eastAsia="Times New Roman" w:hAnsi="Times New Roman" w:cs="Times New Roman"/>
          <w:i/>
          <w:iCs/>
          <w:color w:val="000000"/>
          <w:shd w:val="clear" w:color="auto" w:fill="FFFFFF"/>
        </w:rPr>
        <w:t>resonable</w:t>
      </w:r>
      <w:proofErr w:type="spellEnd"/>
      <w:r w:rsidRPr="00657C04">
        <w:rPr>
          <w:rFonts w:ascii="Times New Roman" w:eastAsia="Times New Roman" w:hAnsi="Times New Roman" w:cs="Times New Roman"/>
          <w:i/>
          <w:iCs/>
          <w:color w:val="000000"/>
          <w:shd w:val="clear" w:color="auto" w:fill="FFFFFF"/>
        </w:rPr>
        <w:t xml:space="preserve"> -&gt; reasonable, </w:t>
      </w:r>
      <w:proofErr w:type="spellStart"/>
      <w:r w:rsidRPr="00657C04">
        <w:rPr>
          <w:rFonts w:ascii="Times New Roman" w:eastAsia="Times New Roman" w:hAnsi="Times New Roman" w:cs="Times New Roman"/>
          <w:i/>
          <w:iCs/>
          <w:color w:val="000000"/>
          <w:shd w:val="clear" w:color="auto" w:fill="FFFFFF"/>
        </w:rPr>
        <w:t>stong</w:t>
      </w:r>
      <w:proofErr w:type="spellEnd"/>
      <w:r w:rsidRPr="00657C04">
        <w:rPr>
          <w:rFonts w:ascii="Times New Roman" w:eastAsia="Times New Roman" w:hAnsi="Times New Roman" w:cs="Times New Roman"/>
          <w:i/>
          <w:iCs/>
          <w:color w:val="000000"/>
          <w:shd w:val="clear" w:color="auto" w:fill="FFFFFF"/>
        </w:rPr>
        <w:t xml:space="preserve"> -&gt; strong </w:t>
      </w:r>
    </w:p>
    <w:p w14:paraId="54DDDF13"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Thanks for pointing out those typos, we corrected them.</w:t>
      </w:r>
    </w:p>
    <w:p w14:paraId="5EC3C2DA" w14:textId="77777777" w:rsidR="00CB1AB9" w:rsidRPr="00657C04" w:rsidRDefault="00CB1AB9" w:rsidP="00873265">
      <w:pPr>
        <w:spacing w:line="276" w:lineRule="auto"/>
        <w:rPr>
          <w:rFonts w:ascii="Times New Roman" w:eastAsia="Times New Roman" w:hAnsi="Times New Roman" w:cs="Times New Roman"/>
          <w:color w:val="000000"/>
        </w:rPr>
      </w:pPr>
    </w:p>
    <w:p w14:paraId="17171511" w14:textId="12F0556C" w:rsidR="00CB1AB9" w:rsidRPr="00657C04" w:rsidRDefault="00A4161B"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 Supplementary Videos 2 and 5 are a bit too fast/short. I would recommend lengthening the videos, decreasing the playback speed a little or adding still frames in between, which would make it </w:t>
      </w:r>
      <w:proofErr w:type="gramStart"/>
      <w:r w:rsidRPr="00657C04">
        <w:rPr>
          <w:rFonts w:ascii="Times New Roman" w:eastAsia="Times New Roman" w:hAnsi="Times New Roman" w:cs="Times New Roman"/>
          <w:i/>
          <w:iCs/>
          <w:color w:val="000000"/>
          <w:shd w:val="clear" w:color="auto" w:fill="FFFFFF"/>
        </w:rPr>
        <w:t>more easy</w:t>
      </w:r>
      <w:proofErr w:type="gramEnd"/>
      <w:r w:rsidRPr="00657C04">
        <w:rPr>
          <w:rFonts w:ascii="Times New Roman" w:eastAsia="Times New Roman" w:hAnsi="Times New Roman" w:cs="Times New Roman"/>
          <w:i/>
          <w:iCs/>
          <w:color w:val="000000"/>
          <w:shd w:val="clear" w:color="auto" w:fill="FFFFFF"/>
        </w:rPr>
        <w:t xml:space="preserve"> to follow without having to restart the video multiple times</w:t>
      </w:r>
      <w:r w:rsidR="00CB1AB9" w:rsidRPr="00657C04">
        <w:rPr>
          <w:rFonts w:ascii="Times New Roman" w:eastAsia="Times New Roman" w:hAnsi="Times New Roman" w:cs="Times New Roman"/>
          <w:i/>
          <w:iCs/>
          <w:color w:val="000000"/>
          <w:shd w:val="clear" w:color="auto" w:fill="FFFFFF"/>
        </w:rPr>
        <w:t>.</w:t>
      </w:r>
    </w:p>
    <w:p w14:paraId="6B8FE7EB" w14:textId="77777777" w:rsidR="00CB1AB9" w:rsidRPr="00657C04" w:rsidRDefault="00CB1AB9" w:rsidP="00873265">
      <w:pPr>
        <w:spacing w:line="276" w:lineRule="auto"/>
        <w:rPr>
          <w:rFonts w:ascii="Times New Roman" w:eastAsia="Times New Roman" w:hAnsi="Times New Roman" w:cs="Times New Roman"/>
          <w:color w:val="000000"/>
        </w:rPr>
      </w:pPr>
    </w:p>
    <w:p w14:paraId="0AC10BCC"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updated both videos accordingly.</w:t>
      </w:r>
    </w:p>
    <w:p w14:paraId="2AEE5A77" w14:textId="77777777" w:rsidR="00CB1AB9" w:rsidRPr="00657C04" w:rsidRDefault="00CB1AB9" w:rsidP="00873265">
      <w:pPr>
        <w:spacing w:after="240" w:line="276" w:lineRule="auto"/>
        <w:rPr>
          <w:rFonts w:ascii="Times New Roman" w:eastAsia="Times New Roman" w:hAnsi="Times New Roman" w:cs="Times New Roman"/>
          <w:color w:val="000000"/>
        </w:rPr>
      </w:pPr>
    </w:p>
    <w:p w14:paraId="15115A67"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00FFFF"/>
        </w:rPr>
        <w:t>Reviewer #2:</w:t>
      </w:r>
    </w:p>
    <w:p w14:paraId="55C5ECB8"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Remarks to the Author:</w:t>
      </w:r>
    </w:p>
    <w:p w14:paraId="25173DBD"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The article by </w:t>
      </w:r>
      <w:proofErr w:type="spellStart"/>
      <w:r w:rsidRPr="00657C04">
        <w:rPr>
          <w:rFonts w:ascii="Times New Roman" w:eastAsia="Times New Roman" w:hAnsi="Times New Roman" w:cs="Times New Roman"/>
          <w:i/>
          <w:iCs/>
          <w:color w:val="000000"/>
          <w:shd w:val="clear" w:color="auto" w:fill="FFFFFF"/>
        </w:rPr>
        <w:t>Hoerl</w:t>
      </w:r>
      <w:proofErr w:type="spellEnd"/>
      <w:r w:rsidRPr="00657C04">
        <w:rPr>
          <w:rFonts w:ascii="Times New Roman" w:eastAsia="Times New Roman" w:hAnsi="Times New Roman" w:cs="Times New Roman"/>
          <w:i/>
          <w:iCs/>
          <w:color w:val="000000"/>
          <w:shd w:val="clear" w:color="auto" w:fill="FFFFFF"/>
        </w:rPr>
        <w:t xml:space="preserve"> et al. describes an improved methodology,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to reconstruct large, modern fluorescence imaging experiments. The authors claim that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is easier and more efficient to use than existing pipelines, automatically selects the best illumination direction, efficiently fuses and deconvolves </w:t>
      </w:r>
      <w:proofErr w:type="spellStart"/>
      <w:r w:rsidRPr="00657C04">
        <w:rPr>
          <w:rFonts w:ascii="Times New Roman" w:eastAsia="Times New Roman" w:hAnsi="Times New Roman" w:cs="Times New Roman"/>
          <w:i/>
          <w:iCs/>
          <w:color w:val="000000"/>
          <w:shd w:val="clear" w:color="auto" w:fill="FFFFFF"/>
        </w:rPr>
        <w:t>multiview</w:t>
      </w:r>
      <w:proofErr w:type="spellEnd"/>
      <w:r w:rsidRPr="00657C04">
        <w:rPr>
          <w:rFonts w:ascii="Times New Roman" w:eastAsia="Times New Roman" w:hAnsi="Times New Roman" w:cs="Times New Roman"/>
          <w:i/>
          <w:iCs/>
          <w:color w:val="000000"/>
          <w:shd w:val="clear" w:color="auto" w:fill="FFFFFF"/>
        </w:rPr>
        <w:t xml:space="preserve"> data, and compensates for all major optical effects in light sheet imaging.</w:t>
      </w:r>
    </w:p>
    <w:p w14:paraId="07A84EE9" w14:textId="77777777" w:rsidR="00CB1AB9" w:rsidRPr="00657C04" w:rsidRDefault="00CB1AB9" w:rsidP="00873265">
      <w:pPr>
        <w:spacing w:line="276" w:lineRule="auto"/>
        <w:rPr>
          <w:rFonts w:ascii="Times New Roman" w:eastAsia="Times New Roman" w:hAnsi="Times New Roman" w:cs="Times New Roman"/>
          <w:color w:val="000000"/>
        </w:rPr>
      </w:pPr>
    </w:p>
    <w:p w14:paraId="5EE7EC8D" w14:textId="0E702783" w:rsidR="00CB1AB9" w:rsidRPr="00657C04" w:rsidRDefault="00BD3CAF" w:rsidP="00873265">
      <w:pPr>
        <w:spacing w:line="276" w:lineRule="auto"/>
        <w:rPr>
          <w:rFonts w:ascii="Times New Roman" w:eastAsia="Times New Roman" w:hAnsi="Times New Roman" w:cs="Times New Roman"/>
          <w:color w:val="000000"/>
        </w:rPr>
      </w:pP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is a much-needed advancement in the field, as many laboratories are now generating large imaging data sets without a rigorous pipeline to assemble, visualize, and analyze these data. </w:t>
      </w:r>
      <w:r w:rsidR="00CB1AB9" w:rsidRPr="00657C04">
        <w:rPr>
          <w:rFonts w:ascii="Times New Roman" w:eastAsia="Times New Roman" w:hAnsi="Times New Roman" w:cs="Times New Roman"/>
          <w:i/>
          <w:iCs/>
          <w:color w:val="000000"/>
          <w:shd w:val="clear" w:color="auto" w:fill="FFFFFF"/>
        </w:rPr>
        <w:t xml:space="preserve">While </w:t>
      </w:r>
      <w:proofErr w:type="spellStart"/>
      <w:r w:rsidR="00CB1AB9" w:rsidRPr="00657C04">
        <w:rPr>
          <w:rFonts w:ascii="Times New Roman" w:eastAsia="Times New Roman" w:hAnsi="Times New Roman" w:cs="Times New Roman"/>
          <w:i/>
          <w:iCs/>
          <w:color w:val="000000"/>
          <w:shd w:val="clear" w:color="auto" w:fill="FFFFFF"/>
        </w:rPr>
        <w:t>BigStitcher</w:t>
      </w:r>
      <w:proofErr w:type="spellEnd"/>
      <w:r w:rsidR="00CB1AB9" w:rsidRPr="00657C04">
        <w:rPr>
          <w:rFonts w:ascii="Times New Roman" w:eastAsia="Times New Roman" w:hAnsi="Times New Roman" w:cs="Times New Roman"/>
          <w:i/>
          <w:iCs/>
          <w:color w:val="000000"/>
          <w:shd w:val="clear" w:color="auto" w:fill="FFFFFF"/>
        </w:rPr>
        <w:t xml:space="preserve"> does not deal with analysis, the principled approach detailed in this manuscript for data assembly and visualizing will aid analysis and rigor in reporting by standardizing the first two steps in a pipeline.</w:t>
      </w:r>
    </w:p>
    <w:p w14:paraId="026AC800" w14:textId="77777777" w:rsidR="00CB1AB9" w:rsidRPr="00657C04" w:rsidRDefault="00CB1AB9" w:rsidP="00873265">
      <w:pPr>
        <w:spacing w:line="276" w:lineRule="auto"/>
        <w:rPr>
          <w:rFonts w:ascii="Times New Roman" w:eastAsia="Times New Roman" w:hAnsi="Times New Roman" w:cs="Times New Roman"/>
          <w:color w:val="000000"/>
        </w:rPr>
      </w:pPr>
    </w:p>
    <w:p w14:paraId="55875541" w14:textId="3D84EC8B"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In general, this is a well-written manuscript with clear experiments, results, and justifications. However, </w:t>
      </w:r>
      <w:r w:rsidR="00BD3CAF" w:rsidRPr="00657C04">
        <w:rPr>
          <w:rFonts w:ascii="Times New Roman" w:eastAsia="Times New Roman" w:hAnsi="Times New Roman" w:cs="Times New Roman"/>
          <w:i/>
          <w:iCs/>
          <w:color w:val="000000"/>
          <w:shd w:val="clear" w:color="auto" w:fill="FFFFFF"/>
        </w:rPr>
        <w:t>I do not believe the authors claim of compensating for all major optical effects is merited.</w:t>
      </w:r>
    </w:p>
    <w:p w14:paraId="43DE93BB" w14:textId="77777777" w:rsidR="00CB1AB9" w:rsidRPr="00657C04" w:rsidRDefault="00CB1AB9" w:rsidP="00873265">
      <w:pPr>
        <w:spacing w:line="276" w:lineRule="auto"/>
        <w:rPr>
          <w:rFonts w:ascii="Times New Roman" w:eastAsia="Times New Roman" w:hAnsi="Times New Roman" w:cs="Times New Roman"/>
          <w:color w:val="000000"/>
        </w:rPr>
      </w:pPr>
    </w:p>
    <w:p w14:paraId="4CD633BE" w14:textId="6CAEE062"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Unfortunately, the authors cannot control how users prepare their cleared tissue samples and carry out light sheet (or other high-throughput) imaging. These choices may render it impossible for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to compensate for all major optical effects</w:t>
      </w:r>
      <w:r w:rsidR="00136398" w:rsidRPr="00657C04">
        <w:rPr>
          <w:rFonts w:ascii="Times New Roman" w:eastAsia="Times New Roman" w:hAnsi="Times New Roman" w:cs="Times New Roman"/>
          <w:i/>
          <w:iCs/>
          <w:color w:val="000000"/>
          <w:shd w:val="clear" w:color="auto" w:fill="FFFFFF"/>
        </w:rPr>
        <w:t>. My comments and questions are almost entirely concerned with this claim</w:t>
      </w:r>
      <w:r w:rsidRPr="00657C04">
        <w:rPr>
          <w:rFonts w:ascii="Times New Roman" w:eastAsia="Times New Roman" w:hAnsi="Times New Roman" w:cs="Times New Roman"/>
          <w:i/>
          <w:iCs/>
          <w:color w:val="000000"/>
          <w:shd w:val="clear" w:color="auto" w:fill="FFFFFF"/>
        </w:rPr>
        <w:t>. I have attempted to provide a set of questions with actionable items for each major comment.</w:t>
      </w:r>
    </w:p>
    <w:p w14:paraId="508BCC73" w14:textId="77777777" w:rsidR="00CB1AB9" w:rsidRPr="00657C04" w:rsidRDefault="00CB1AB9" w:rsidP="00873265">
      <w:pPr>
        <w:spacing w:line="276" w:lineRule="auto"/>
        <w:rPr>
          <w:rFonts w:ascii="Times New Roman" w:eastAsia="Times New Roman" w:hAnsi="Times New Roman" w:cs="Times New Roman"/>
          <w:color w:val="000000"/>
        </w:rPr>
      </w:pPr>
    </w:p>
    <w:p w14:paraId="1E2F3C1C" w14:textId="0A65F585"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lastRenderedPageBreak/>
        <w:t xml:space="preserve">We first of all </w:t>
      </w:r>
      <w:r w:rsidR="00ED3F9F" w:rsidRPr="00657C04">
        <w:rPr>
          <w:rFonts w:ascii="Times New Roman" w:eastAsia="Times New Roman" w:hAnsi="Times New Roman" w:cs="Times New Roman"/>
          <w:color w:val="FF0000"/>
          <w:shd w:val="clear" w:color="auto" w:fill="FFFFFF"/>
        </w:rPr>
        <w:t>we</w:t>
      </w:r>
      <w:r w:rsidRPr="00657C04">
        <w:rPr>
          <w:rFonts w:ascii="Times New Roman" w:eastAsia="Times New Roman" w:hAnsi="Times New Roman" w:cs="Times New Roman"/>
          <w:color w:val="FF0000"/>
          <w:shd w:val="clear" w:color="auto" w:fill="FFFFFF"/>
        </w:rPr>
        <w:t> thank the reviewer for generally positive remarks on our software. We are very sorry that we created a confusion about what we actually intended to describe with “all major optical effects”. We agree with the reviewer that this is actually not the case, I think it mostly happened because of the space limit in the abstract. What we intend to claim is that we compensate for all major geometric transformations introduced by optical effects and also overall intensity adjustments</w:t>
      </w:r>
      <w:r w:rsidR="005515EE">
        <w:rPr>
          <w:rFonts w:ascii="Times New Roman" w:eastAsia="Times New Roman" w:hAnsi="Times New Roman" w:cs="Times New Roman"/>
          <w:color w:val="FF0000"/>
          <w:shd w:val="clear" w:color="auto" w:fill="FFFFFF"/>
        </w:rPr>
        <w:t xml:space="preserve"> by multiplication and addition of intensity values</w:t>
      </w:r>
      <w:r w:rsidRPr="00657C04">
        <w:rPr>
          <w:rFonts w:ascii="Times New Roman" w:eastAsia="Times New Roman" w:hAnsi="Times New Roman" w:cs="Times New Roman"/>
          <w:color w:val="FF0000"/>
          <w:shd w:val="clear" w:color="auto" w:fill="FFFFFF"/>
        </w:rPr>
        <w:t xml:space="preserve">. We changed the abstract and text accordingly. To further strengthen this </w:t>
      </w:r>
      <w:proofErr w:type="gramStart"/>
      <w:r w:rsidRPr="00657C04">
        <w:rPr>
          <w:rFonts w:ascii="Times New Roman" w:eastAsia="Times New Roman" w:hAnsi="Times New Roman" w:cs="Times New Roman"/>
          <w:color w:val="FF0000"/>
          <w:shd w:val="clear" w:color="auto" w:fill="FFFFFF"/>
        </w:rPr>
        <w:t>point</w:t>
      </w:r>
      <w:proofErr w:type="gramEnd"/>
      <w:r w:rsidRPr="00657C04">
        <w:rPr>
          <w:rFonts w:ascii="Times New Roman" w:eastAsia="Times New Roman" w:hAnsi="Times New Roman" w:cs="Times New Roman"/>
          <w:color w:val="FF0000"/>
          <w:shd w:val="clear" w:color="auto" w:fill="FFFFFF"/>
        </w:rPr>
        <w:t xml:space="preserve"> we added in-depth simulations of light propagation in tissues, added non-rigid capabilities, and implemented strategies to at least be able to robustly detect areas with reduced image resolution. We hope that this will address the concerns of the reviewer. </w:t>
      </w:r>
    </w:p>
    <w:p w14:paraId="1521B9F8" w14:textId="77777777" w:rsidR="00CB1AB9" w:rsidRPr="00657C04" w:rsidRDefault="00CB1AB9" w:rsidP="00873265">
      <w:pPr>
        <w:spacing w:line="276" w:lineRule="auto"/>
        <w:rPr>
          <w:rFonts w:ascii="Times New Roman" w:eastAsia="Times New Roman" w:hAnsi="Times New Roman" w:cs="Times New Roman"/>
          <w:color w:val="000000"/>
        </w:rPr>
      </w:pPr>
    </w:p>
    <w:p w14:paraId="49E8109F"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Major comments and associated question for the authors:</w:t>
      </w:r>
    </w:p>
    <w:p w14:paraId="66D28012" w14:textId="462903C6"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1. Recent work by the Tomer group (</w:t>
      </w:r>
      <w:proofErr w:type="spellStart"/>
      <w:r w:rsidRPr="00657C04">
        <w:rPr>
          <w:rFonts w:ascii="Times New Roman" w:eastAsia="Times New Roman" w:hAnsi="Times New Roman" w:cs="Times New Roman"/>
          <w:i/>
          <w:iCs/>
          <w:color w:val="000000"/>
          <w:shd w:val="clear" w:color="auto" w:fill="FFFFFF"/>
        </w:rPr>
        <w:t>Migliori</w:t>
      </w:r>
      <w:proofErr w:type="spellEnd"/>
      <w:r w:rsidRPr="00657C04">
        <w:rPr>
          <w:rFonts w:ascii="Times New Roman" w:eastAsia="Times New Roman" w:hAnsi="Times New Roman" w:cs="Times New Roman"/>
          <w:i/>
          <w:iCs/>
          <w:color w:val="000000"/>
          <w:shd w:val="clear" w:color="auto" w:fill="FFFFFF"/>
        </w:rPr>
        <w:t xml:space="preserve"> et al. BMC Biology 2018) demonstrated why the exciting light sheet in a flat dual-sided light sheet configuration might not fully penetrate thick cleared samples. Knowledge of this optical aberration motivates the author's implementation of algorithms to decide which illumination direction provides the highest signal-to-noise. </w:t>
      </w:r>
      <w:r w:rsidR="00657C04" w:rsidRPr="00657C04">
        <w:rPr>
          <w:rFonts w:ascii="Times New Roman" w:eastAsia="Times New Roman" w:hAnsi="Times New Roman" w:cs="Times New Roman"/>
          <w:i/>
          <w:iCs/>
          <w:color w:val="000000"/>
          <w:shd w:val="clear" w:color="auto" w:fill="FFFFFF"/>
        </w:rPr>
        <w:t xml:space="preserve">However, it is possible that one or both exciting light sheets will completely diverge while traversing a thick cleared tissue sample before reaching the imaging </w:t>
      </w:r>
      <w:proofErr w:type="spellStart"/>
      <w:proofErr w:type="gramStart"/>
      <w:r w:rsidR="00657C04" w:rsidRPr="00657C04">
        <w:rPr>
          <w:rFonts w:ascii="Times New Roman" w:eastAsia="Times New Roman" w:hAnsi="Times New Roman" w:cs="Times New Roman"/>
          <w:i/>
          <w:iCs/>
          <w:color w:val="000000"/>
          <w:shd w:val="clear" w:color="auto" w:fill="FFFFFF"/>
        </w:rPr>
        <w:t>area.</w:t>
      </w:r>
      <w:r w:rsidRPr="00657C04">
        <w:rPr>
          <w:rFonts w:ascii="Times New Roman" w:eastAsia="Times New Roman" w:hAnsi="Times New Roman" w:cs="Times New Roman"/>
          <w:i/>
          <w:iCs/>
          <w:color w:val="000000"/>
          <w:shd w:val="clear" w:color="auto" w:fill="FFFFFF"/>
        </w:rPr>
        <w:t>This</w:t>
      </w:r>
      <w:proofErr w:type="spellEnd"/>
      <w:proofErr w:type="gramEnd"/>
      <w:r w:rsidRPr="00657C04">
        <w:rPr>
          <w:rFonts w:ascii="Times New Roman" w:eastAsia="Times New Roman" w:hAnsi="Times New Roman" w:cs="Times New Roman"/>
          <w:i/>
          <w:iCs/>
          <w:color w:val="000000"/>
          <w:shd w:val="clear" w:color="auto" w:fill="FFFFFF"/>
        </w:rPr>
        <w:t xml:space="preserve"> situation will lead to a lack of usable information at that particular imaging plane, making it impossible to computationally correct for the responsible aberration.</w:t>
      </w:r>
    </w:p>
    <w:p w14:paraId="34882A5A" w14:textId="77777777" w:rsidR="00CB1AB9" w:rsidRPr="00657C04" w:rsidRDefault="00CB1AB9" w:rsidP="00873265">
      <w:pPr>
        <w:spacing w:line="276" w:lineRule="auto"/>
        <w:rPr>
          <w:rFonts w:ascii="Times New Roman" w:eastAsia="Times New Roman" w:hAnsi="Times New Roman" w:cs="Times New Roman"/>
          <w:color w:val="000000"/>
        </w:rPr>
      </w:pPr>
    </w:p>
    <w:p w14:paraId="66CD832D" w14:textId="2B3273E8"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agree</w:t>
      </w:r>
      <w:r w:rsidR="00C6560E" w:rsidRPr="00657C04">
        <w:rPr>
          <w:rFonts w:ascii="Times New Roman" w:eastAsia="Times New Roman" w:hAnsi="Times New Roman" w:cs="Times New Roman"/>
          <w:color w:val="FF0000"/>
          <w:shd w:val="clear" w:color="auto" w:fill="FFFFFF"/>
        </w:rPr>
        <w:t xml:space="preserve"> and we see these types of aberrations in samples (Fig. 2a). We added simulations of light propagation that recapitulate this behavior and illustrate that we can </w:t>
      </w:r>
      <w:r w:rsidR="00657C04" w:rsidRPr="00657C04">
        <w:rPr>
          <w:rFonts w:ascii="Times New Roman" w:eastAsia="Times New Roman" w:hAnsi="Times New Roman" w:cs="Times New Roman"/>
          <w:color w:val="FF0000"/>
          <w:shd w:val="clear" w:color="auto" w:fill="FFFFFF"/>
        </w:rPr>
        <w:t xml:space="preserve">now </w:t>
      </w:r>
      <w:r w:rsidR="00C6560E" w:rsidRPr="00657C04">
        <w:rPr>
          <w:rFonts w:ascii="Times New Roman" w:eastAsia="Times New Roman" w:hAnsi="Times New Roman" w:cs="Times New Roman"/>
          <w:color w:val="FF0000"/>
          <w:shd w:val="clear" w:color="auto" w:fill="FFFFFF"/>
        </w:rPr>
        <w:t>correct for it</w:t>
      </w:r>
      <w:r w:rsidR="00657C04" w:rsidRPr="00657C04">
        <w:rPr>
          <w:rFonts w:ascii="Times New Roman" w:eastAsia="Times New Roman" w:hAnsi="Times New Roman" w:cs="Times New Roman"/>
          <w:color w:val="FF0000"/>
          <w:shd w:val="clear" w:color="auto" w:fill="FFFFFF"/>
        </w:rPr>
        <w:t xml:space="preserve"> using affine, split-affine or non-rigid --</w:t>
      </w:r>
      <w:r w:rsidR="00C6560E" w:rsidRPr="00657C04">
        <w:rPr>
          <w:rFonts w:ascii="Times New Roman" w:eastAsia="Times New Roman" w:hAnsi="Times New Roman" w:cs="Times New Roman"/>
          <w:color w:val="FF0000"/>
          <w:shd w:val="clear" w:color="auto" w:fill="FFFFFF"/>
        </w:rPr>
        <w:t xml:space="preserve"> as long as the </w:t>
      </w:r>
      <w:proofErr w:type="spellStart"/>
      <w:r w:rsidR="00C6560E" w:rsidRPr="00657C04">
        <w:rPr>
          <w:rFonts w:ascii="Times New Roman" w:eastAsia="Times New Roman" w:hAnsi="Times New Roman" w:cs="Times New Roman"/>
          <w:color w:val="FF0000"/>
          <w:shd w:val="clear" w:color="auto" w:fill="FFFFFF"/>
        </w:rPr>
        <w:t>lightsheets</w:t>
      </w:r>
      <w:proofErr w:type="spellEnd"/>
      <w:r w:rsidR="00C6560E" w:rsidRPr="00657C04">
        <w:rPr>
          <w:rFonts w:ascii="Times New Roman" w:eastAsia="Times New Roman" w:hAnsi="Times New Roman" w:cs="Times New Roman"/>
          <w:color w:val="FF0000"/>
          <w:shd w:val="clear" w:color="auto" w:fill="FFFFFF"/>
        </w:rPr>
        <w:t xml:space="preserve"> stay </w:t>
      </w:r>
      <w:r w:rsidR="006E0C72">
        <w:rPr>
          <w:rFonts w:ascii="Times New Roman" w:eastAsia="Times New Roman" w:hAnsi="Times New Roman" w:cs="Times New Roman"/>
          <w:color w:val="FF0000"/>
          <w:shd w:val="clear" w:color="auto" w:fill="FFFFFF"/>
        </w:rPr>
        <w:t>with</w:t>
      </w:r>
      <w:r w:rsidR="00C6560E" w:rsidRPr="00657C04">
        <w:rPr>
          <w:rFonts w:ascii="Times New Roman" w:eastAsia="Times New Roman" w:hAnsi="Times New Roman" w:cs="Times New Roman"/>
          <w:color w:val="FF0000"/>
          <w:shd w:val="clear" w:color="auto" w:fill="FFFFFF"/>
        </w:rPr>
        <w:t>in the depth-of-field of the common detection objective</w:t>
      </w:r>
      <w:r w:rsidR="006E0C72">
        <w:rPr>
          <w:rFonts w:ascii="Times New Roman" w:eastAsia="Times New Roman" w:hAnsi="Times New Roman" w:cs="Times New Roman"/>
          <w:color w:val="FF0000"/>
          <w:shd w:val="clear" w:color="auto" w:fill="FFFFFF"/>
        </w:rPr>
        <w:t xml:space="preserve"> (Supp. Fig. 1)</w:t>
      </w:r>
      <w:r w:rsidR="00C6560E" w:rsidRPr="00657C04">
        <w:rPr>
          <w:rFonts w:ascii="Times New Roman" w:eastAsia="Times New Roman" w:hAnsi="Times New Roman" w:cs="Times New Roman"/>
          <w:color w:val="FF0000"/>
          <w:shd w:val="clear" w:color="auto" w:fill="FFFFFF"/>
        </w:rPr>
        <w:t xml:space="preserve">. </w:t>
      </w:r>
      <w:r w:rsidR="00657C04" w:rsidRPr="00657C04">
        <w:rPr>
          <w:rFonts w:ascii="Times New Roman" w:eastAsia="Times New Roman" w:hAnsi="Times New Roman" w:cs="Times New Roman"/>
          <w:color w:val="FF0000"/>
          <w:shd w:val="clear" w:color="auto" w:fill="FFFFFF"/>
        </w:rPr>
        <w:t xml:space="preserve">We </w:t>
      </w:r>
      <w:r w:rsidR="006E0C72">
        <w:rPr>
          <w:rFonts w:ascii="Times New Roman" w:eastAsia="Times New Roman" w:hAnsi="Times New Roman" w:cs="Times New Roman"/>
          <w:color w:val="FF0000"/>
          <w:shd w:val="clear" w:color="auto" w:fill="FFFFFF"/>
        </w:rPr>
        <w:t xml:space="preserve">now </w:t>
      </w:r>
      <w:r w:rsidR="00657C04" w:rsidRPr="00657C04">
        <w:rPr>
          <w:rFonts w:ascii="Times New Roman" w:eastAsia="Times New Roman" w:hAnsi="Times New Roman" w:cs="Times New Roman"/>
          <w:color w:val="FF0000"/>
          <w:shd w:val="clear" w:color="auto" w:fill="FFFFFF"/>
        </w:rPr>
        <w:t xml:space="preserve">make it very clear that if that is not the case, the data cannot be reconstructed using </w:t>
      </w:r>
      <w:proofErr w:type="spellStart"/>
      <w:r w:rsidR="00657C04" w:rsidRPr="00657C04">
        <w:rPr>
          <w:rFonts w:ascii="Times New Roman" w:eastAsia="Times New Roman" w:hAnsi="Times New Roman" w:cs="Times New Roman"/>
          <w:color w:val="FF0000"/>
          <w:shd w:val="clear" w:color="auto" w:fill="FFFFFF"/>
        </w:rPr>
        <w:t>BigStitcher</w:t>
      </w:r>
      <w:proofErr w:type="spellEnd"/>
      <w:r w:rsidR="00657C04">
        <w:rPr>
          <w:rFonts w:ascii="Times New Roman" w:eastAsia="Times New Roman" w:hAnsi="Times New Roman" w:cs="Times New Roman"/>
          <w:color w:val="FF0000"/>
          <w:shd w:val="clear" w:color="auto" w:fill="FFFFFF"/>
        </w:rPr>
        <w:t>:</w:t>
      </w:r>
      <w:r w:rsidR="00657C04" w:rsidRPr="00657C04">
        <w:rPr>
          <w:rFonts w:ascii="Times New Roman" w:eastAsia="Times New Roman" w:hAnsi="Times New Roman" w:cs="Times New Roman"/>
          <w:color w:val="FF0000"/>
          <w:shd w:val="clear" w:color="auto" w:fill="FFFFFF"/>
        </w:rPr>
        <w:t xml:space="preserve"> “</w:t>
      </w:r>
      <w:r w:rsidR="00657C04">
        <w:rPr>
          <w:rFonts w:ascii="Times New Roman" w:eastAsia="Times New Roman" w:hAnsi="Times New Roman" w:cs="Times New Roman"/>
          <w:color w:val="FF0000"/>
          <w:shd w:val="clear" w:color="auto" w:fill="FFFFFF"/>
        </w:rPr>
        <w:t xml:space="preserve">… </w:t>
      </w:r>
      <w:r w:rsidR="00657C04" w:rsidRPr="00657C04">
        <w:rPr>
          <w:rFonts w:ascii="Times New Roman" w:eastAsia="Times New Roman" w:hAnsi="Times New Roman" w:cs="Times New Roman"/>
          <w:color w:val="FF0000"/>
          <w:shd w:val="clear" w:color="auto" w:fill="FFFFFF"/>
        </w:rPr>
        <w:t xml:space="preserve">however, once the </w:t>
      </w:r>
      <w:proofErr w:type="spellStart"/>
      <w:r w:rsidR="00657C04" w:rsidRPr="00657C04">
        <w:rPr>
          <w:rFonts w:ascii="Times New Roman" w:eastAsia="Times New Roman" w:hAnsi="Times New Roman" w:cs="Times New Roman"/>
          <w:color w:val="FF0000"/>
          <w:shd w:val="clear" w:color="auto" w:fill="FFFFFF"/>
        </w:rPr>
        <w:t>lightsheet</w:t>
      </w:r>
      <w:proofErr w:type="spellEnd"/>
      <w:r w:rsidR="00657C04" w:rsidRPr="00657C04">
        <w:rPr>
          <w:rFonts w:ascii="Times New Roman" w:eastAsia="Times New Roman" w:hAnsi="Times New Roman" w:cs="Times New Roman"/>
          <w:color w:val="FF0000"/>
          <w:shd w:val="clear" w:color="auto" w:fill="FFFFFF"/>
        </w:rPr>
        <w:t xml:space="preserve"> is out-of-focus, blurred image data is acquired that cannot be reconstructed using </w:t>
      </w:r>
      <w:proofErr w:type="spellStart"/>
      <w:r w:rsidR="00657C04" w:rsidRPr="00657C04">
        <w:rPr>
          <w:rFonts w:ascii="Times New Roman" w:eastAsia="Times New Roman" w:hAnsi="Times New Roman" w:cs="Times New Roman"/>
          <w:color w:val="FF0000"/>
          <w:shd w:val="clear" w:color="auto" w:fill="FFFFFF"/>
        </w:rPr>
        <w:t>BigStitcher</w:t>
      </w:r>
      <w:proofErr w:type="spellEnd"/>
      <w:r w:rsidR="00657C04" w:rsidRPr="00657C04">
        <w:rPr>
          <w:rFonts w:ascii="Times New Roman" w:eastAsia="Times New Roman" w:hAnsi="Times New Roman" w:cs="Times New Roman"/>
          <w:color w:val="FF0000"/>
          <w:shd w:val="clear" w:color="auto" w:fill="FFFFFF"/>
        </w:rPr>
        <w:t>.”</w:t>
      </w:r>
    </w:p>
    <w:p w14:paraId="752E564C" w14:textId="77777777" w:rsidR="00CB1AB9" w:rsidRPr="00657C04" w:rsidRDefault="00CB1AB9" w:rsidP="00873265">
      <w:pPr>
        <w:spacing w:line="276" w:lineRule="auto"/>
        <w:rPr>
          <w:rFonts w:ascii="Times New Roman" w:eastAsia="Times New Roman" w:hAnsi="Times New Roman" w:cs="Times New Roman"/>
          <w:color w:val="000000"/>
        </w:rPr>
      </w:pPr>
    </w:p>
    <w:p w14:paraId="0DB1929B"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If one light-sheet provides minimal information while the other complete diverges deep within a sample, there will be a high mean intensity signal from the diverged light sheet. The illumination detection schemes implemented in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would incorrectly assign this high mean intensity signal as the 'correct' channel.</w:t>
      </w:r>
    </w:p>
    <w:p w14:paraId="7051F47C" w14:textId="77777777" w:rsidR="00CB1AB9" w:rsidRPr="00657C04" w:rsidRDefault="00CB1AB9" w:rsidP="00873265">
      <w:pPr>
        <w:spacing w:line="276" w:lineRule="auto"/>
        <w:rPr>
          <w:rFonts w:ascii="Times New Roman" w:eastAsia="Times New Roman" w:hAnsi="Times New Roman" w:cs="Times New Roman"/>
          <w:color w:val="000000"/>
        </w:rPr>
      </w:pPr>
    </w:p>
    <w:p w14:paraId="131D3163"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This false-positive identification is well known in autofocusing algorithms. An excellent discussion of the various options for autofocusing in light sheet fluorescence microscopy is found in Royer et al. Nature Biotechnology 2016. An application of a Fourier-based algorithm for autofocusing in cleared tissue imaging is found in Ryan et al. Nature Communications 2017. </w:t>
      </w:r>
    </w:p>
    <w:p w14:paraId="61FC4BA6" w14:textId="77777777" w:rsidR="00CB1AB9" w:rsidRPr="00657C04" w:rsidRDefault="00CB1AB9" w:rsidP="00873265">
      <w:pPr>
        <w:spacing w:line="276" w:lineRule="auto"/>
        <w:rPr>
          <w:rFonts w:ascii="Times New Roman" w:eastAsia="Times New Roman" w:hAnsi="Times New Roman" w:cs="Times New Roman"/>
          <w:color w:val="000000"/>
        </w:rPr>
      </w:pPr>
    </w:p>
    <w:p w14:paraId="26EF1159"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lastRenderedPageBreak/>
        <w:t>While these manuscripts are mainly concerned with correcting first order defocus aberration during imaging, the computational principles of identifying the highest signal-to-noise carry over to selecting the best illumination direction.</w:t>
      </w:r>
    </w:p>
    <w:p w14:paraId="3C794857" w14:textId="77777777" w:rsidR="00CB1AB9" w:rsidRPr="00657C04" w:rsidRDefault="00CB1AB9" w:rsidP="00873265">
      <w:pPr>
        <w:spacing w:line="276" w:lineRule="auto"/>
        <w:rPr>
          <w:rFonts w:ascii="Times New Roman" w:eastAsia="Times New Roman" w:hAnsi="Times New Roman" w:cs="Times New Roman"/>
          <w:color w:val="000000"/>
        </w:rPr>
      </w:pPr>
    </w:p>
    <w:p w14:paraId="13D9169D" w14:textId="62D9DE81"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Have the authors considere</w:t>
      </w:r>
      <w:r w:rsidR="00657C04">
        <w:rPr>
          <w:rFonts w:ascii="Times New Roman" w:eastAsia="Times New Roman" w:hAnsi="Times New Roman" w:cs="Times New Roman"/>
          <w:i/>
          <w:iCs/>
          <w:color w:val="000000"/>
          <w:shd w:val="clear" w:color="auto" w:fill="FFFFFF"/>
        </w:rPr>
        <w:t xml:space="preserve">d </w:t>
      </w:r>
      <w:r w:rsidR="00657C04" w:rsidRPr="00657C04">
        <w:rPr>
          <w:rFonts w:ascii="Times New Roman" w:eastAsia="Times New Roman" w:hAnsi="Times New Roman" w:cs="Times New Roman"/>
          <w:i/>
          <w:iCs/>
          <w:color w:val="000000"/>
          <w:shd w:val="clear" w:color="auto" w:fill="FFFFFF"/>
        </w:rPr>
        <w:t>frequency-domain based algorithms to determine the best illumination pathway</w:t>
      </w:r>
      <w:r w:rsidRPr="00657C04">
        <w:rPr>
          <w:rFonts w:ascii="Times New Roman" w:eastAsia="Times New Roman" w:hAnsi="Times New Roman" w:cs="Times New Roman"/>
          <w:i/>
          <w:iCs/>
          <w:color w:val="000000"/>
          <w:shd w:val="clear" w:color="auto" w:fill="FFFFFF"/>
        </w:rPr>
        <w:t xml:space="preserve">? How do these compare to the summary </w:t>
      </w:r>
      <w:proofErr w:type="gramStart"/>
      <w:r w:rsidRPr="00657C04">
        <w:rPr>
          <w:rFonts w:ascii="Times New Roman" w:eastAsia="Times New Roman" w:hAnsi="Times New Roman" w:cs="Times New Roman"/>
          <w:i/>
          <w:iCs/>
          <w:color w:val="000000"/>
          <w:shd w:val="clear" w:color="auto" w:fill="FFFFFF"/>
        </w:rPr>
        <w:t>statistic based</w:t>
      </w:r>
      <w:proofErr w:type="gramEnd"/>
      <w:r w:rsidRPr="00657C04">
        <w:rPr>
          <w:rFonts w:ascii="Times New Roman" w:eastAsia="Times New Roman" w:hAnsi="Times New Roman" w:cs="Times New Roman"/>
          <w:i/>
          <w:iCs/>
          <w:color w:val="000000"/>
          <w:shd w:val="clear" w:color="auto" w:fill="FFFFFF"/>
        </w:rPr>
        <w:t xml:space="preserve"> algorithms currently implemented in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w:t>
      </w:r>
    </w:p>
    <w:p w14:paraId="0A4532D2" w14:textId="77777777" w:rsidR="00CB1AB9" w:rsidRPr="00657C04" w:rsidRDefault="00CB1AB9" w:rsidP="00873265">
      <w:pPr>
        <w:spacing w:line="276" w:lineRule="auto"/>
        <w:rPr>
          <w:rFonts w:ascii="Times New Roman" w:eastAsia="Times New Roman" w:hAnsi="Times New Roman" w:cs="Times New Roman"/>
          <w:color w:val="000000"/>
        </w:rPr>
      </w:pPr>
    </w:p>
    <w:p w14:paraId="0D435291" w14:textId="2F867390" w:rsidR="00C55E64" w:rsidRPr="00C55E64" w:rsidRDefault="00657C04" w:rsidP="00C55E64">
      <w:pPr>
        <w:spacing w:line="276" w:lineRule="auto"/>
        <w:rPr>
          <w:rFonts w:ascii="Times New Roman" w:eastAsia="Times New Roman" w:hAnsi="Times New Roman" w:cs="Times New Roman"/>
          <w:color w:val="000000"/>
        </w:rPr>
      </w:pPr>
      <w:r w:rsidRPr="00C55E64">
        <w:rPr>
          <w:rFonts w:ascii="Times New Roman" w:eastAsia="Times New Roman" w:hAnsi="Times New Roman" w:cs="Times New Roman"/>
          <w:iCs/>
          <w:color w:val="FF0000"/>
          <w:shd w:val="clear" w:color="auto" w:fill="FFFFFF"/>
        </w:rPr>
        <w:t>Thanks a lot for this detailed input. We added additional methods</w:t>
      </w:r>
      <w:r w:rsidR="00C55E64" w:rsidRPr="00C55E64">
        <w:rPr>
          <w:rFonts w:ascii="Times New Roman" w:eastAsia="Times New Roman" w:hAnsi="Times New Roman" w:cs="Times New Roman"/>
          <w:iCs/>
          <w:color w:val="FF0000"/>
          <w:shd w:val="clear" w:color="auto" w:fill="FFFFFF"/>
        </w:rPr>
        <w:t xml:space="preserve"> (mean gradient &amp; relative Fourier Ring Correlation</w:t>
      </w:r>
      <w:r w:rsidR="00434F21">
        <w:rPr>
          <w:rFonts w:ascii="Times New Roman" w:eastAsia="Times New Roman" w:hAnsi="Times New Roman" w:cs="Times New Roman"/>
          <w:iCs/>
          <w:color w:val="FF0000"/>
          <w:shd w:val="clear" w:color="auto" w:fill="FFFFFF"/>
        </w:rPr>
        <w:t xml:space="preserve"> (FRC)</w:t>
      </w:r>
      <w:r w:rsidR="00C55E64" w:rsidRPr="00C55E64">
        <w:rPr>
          <w:rFonts w:ascii="Times New Roman" w:eastAsia="Times New Roman" w:hAnsi="Times New Roman" w:cs="Times New Roman"/>
          <w:iCs/>
          <w:color w:val="FF0000"/>
          <w:shd w:val="clear" w:color="auto" w:fill="FFFFFF"/>
        </w:rPr>
        <w:t>)</w:t>
      </w:r>
      <w:r w:rsidRPr="00C55E64">
        <w:rPr>
          <w:rFonts w:ascii="Times New Roman" w:eastAsia="Times New Roman" w:hAnsi="Times New Roman" w:cs="Times New Roman"/>
          <w:iCs/>
          <w:color w:val="FF0000"/>
          <w:shd w:val="clear" w:color="auto" w:fill="FFFFFF"/>
        </w:rPr>
        <w:t xml:space="preserve"> to determine the </w:t>
      </w:r>
      <w:r w:rsidR="00C55E64" w:rsidRPr="00C55E64">
        <w:rPr>
          <w:rFonts w:ascii="Times New Roman" w:eastAsia="Times New Roman" w:hAnsi="Times New Roman" w:cs="Times New Roman"/>
          <w:iCs/>
          <w:color w:val="FF0000"/>
          <w:shd w:val="clear" w:color="auto" w:fill="FFFFFF"/>
        </w:rPr>
        <w:t>correct</w:t>
      </w:r>
      <w:r w:rsidRPr="00C55E64">
        <w:rPr>
          <w:rFonts w:ascii="Times New Roman" w:eastAsia="Times New Roman" w:hAnsi="Times New Roman" w:cs="Times New Roman"/>
          <w:iCs/>
          <w:color w:val="FF0000"/>
          <w:shd w:val="clear" w:color="auto" w:fill="FFFFFF"/>
        </w:rPr>
        <w:t xml:space="preserve"> illumination</w:t>
      </w:r>
      <w:r w:rsidR="00C55E64" w:rsidRPr="00C55E64">
        <w:rPr>
          <w:rFonts w:ascii="Times New Roman" w:eastAsia="Times New Roman" w:hAnsi="Times New Roman" w:cs="Times New Roman"/>
          <w:iCs/>
          <w:color w:val="FF0000"/>
          <w:shd w:val="clear" w:color="auto" w:fill="FFFFFF"/>
        </w:rPr>
        <w:t xml:space="preserve"> direction</w:t>
      </w:r>
      <w:r w:rsidRPr="00C55E64">
        <w:rPr>
          <w:rFonts w:ascii="Times New Roman" w:eastAsia="Times New Roman" w:hAnsi="Times New Roman" w:cs="Times New Roman"/>
          <w:iCs/>
          <w:color w:val="FF0000"/>
          <w:shd w:val="clear" w:color="auto" w:fill="FFFFFF"/>
        </w:rPr>
        <w:t xml:space="preserve"> and quantified their performance (Suppl. Fig. 2)</w:t>
      </w:r>
      <w:r w:rsidR="00C55E64" w:rsidRPr="00C55E64">
        <w:rPr>
          <w:rFonts w:ascii="Times New Roman" w:eastAsia="Times New Roman" w:hAnsi="Times New Roman" w:cs="Times New Roman"/>
          <w:iCs/>
          <w:color w:val="FF0000"/>
          <w:shd w:val="clear" w:color="auto" w:fill="FFFFFF"/>
        </w:rPr>
        <w:t>.</w:t>
      </w:r>
      <w:r w:rsidR="00434F21">
        <w:rPr>
          <w:rFonts w:ascii="Times New Roman" w:eastAsia="Times New Roman" w:hAnsi="Times New Roman" w:cs="Times New Roman"/>
          <w:iCs/>
          <w:color w:val="FF0000"/>
          <w:shd w:val="clear" w:color="auto" w:fill="FFFFFF"/>
        </w:rPr>
        <w:t xml:space="preserve"> Plain FRC did not perform well on </w:t>
      </w:r>
      <w:proofErr w:type="spellStart"/>
      <w:r w:rsidR="00434F21">
        <w:rPr>
          <w:rFonts w:ascii="Times New Roman" w:eastAsia="Times New Roman" w:hAnsi="Times New Roman" w:cs="Times New Roman"/>
          <w:iCs/>
          <w:color w:val="FF0000"/>
          <w:shd w:val="clear" w:color="auto" w:fill="FFFFFF"/>
        </w:rPr>
        <w:t>lightsheet</w:t>
      </w:r>
      <w:proofErr w:type="spellEnd"/>
      <w:r w:rsidR="00434F21">
        <w:rPr>
          <w:rFonts w:ascii="Times New Roman" w:eastAsia="Times New Roman" w:hAnsi="Times New Roman" w:cs="Times New Roman"/>
          <w:iCs/>
          <w:color w:val="FF0000"/>
          <w:shd w:val="clear" w:color="auto" w:fill="FFFFFF"/>
        </w:rPr>
        <w:t xml:space="preserve"> data due to </w:t>
      </w:r>
      <w:proofErr w:type="spellStart"/>
      <w:r w:rsidR="00434F21">
        <w:rPr>
          <w:rFonts w:ascii="Times New Roman" w:eastAsia="Times New Roman" w:hAnsi="Times New Roman" w:cs="Times New Roman"/>
          <w:iCs/>
          <w:color w:val="FF0000"/>
          <w:shd w:val="clear" w:color="auto" w:fill="FFFFFF"/>
        </w:rPr>
        <w:t>sCMOS</w:t>
      </w:r>
      <w:proofErr w:type="spellEnd"/>
      <w:r w:rsidR="00434F21">
        <w:rPr>
          <w:rFonts w:ascii="Times New Roman" w:eastAsia="Times New Roman" w:hAnsi="Times New Roman" w:cs="Times New Roman"/>
          <w:iCs/>
          <w:color w:val="FF0000"/>
          <w:shd w:val="clear" w:color="auto" w:fill="FFFFFF"/>
        </w:rPr>
        <w:t xml:space="preserve"> camera patterns, which we overcame with a new implementation of relative FRC.</w:t>
      </w:r>
      <w:r w:rsidR="00C55E64" w:rsidRPr="00C55E64">
        <w:rPr>
          <w:rFonts w:ascii="Times New Roman" w:eastAsia="Times New Roman" w:hAnsi="Times New Roman" w:cs="Times New Roman"/>
          <w:iCs/>
          <w:color w:val="FF0000"/>
          <w:shd w:val="clear" w:color="auto" w:fill="FFFFFF"/>
        </w:rPr>
        <w:t xml:space="preserve"> Indeed, both perform better than </w:t>
      </w:r>
      <w:r w:rsidR="00C55E64">
        <w:rPr>
          <w:rFonts w:ascii="Times New Roman" w:eastAsia="Times New Roman" w:hAnsi="Times New Roman" w:cs="Times New Roman"/>
          <w:iCs/>
          <w:color w:val="FF0000"/>
          <w:shd w:val="clear" w:color="auto" w:fill="FFFFFF"/>
        </w:rPr>
        <w:t>simple</w:t>
      </w:r>
      <w:r w:rsidR="00C55E64" w:rsidRPr="00C55E64">
        <w:rPr>
          <w:rFonts w:ascii="Times New Roman" w:eastAsia="Times New Roman" w:hAnsi="Times New Roman" w:cs="Times New Roman"/>
          <w:iCs/>
          <w:color w:val="FF0000"/>
          <w:shd w:val="clear" w:color="auto" w:fill="FFFFFF"/>
        </w:rPr>
        <w:t xml:space="preserve"> intensity measurements. We added some further description of the methods to the user guide: </w:t>
      </w:r>
      <w:hyperlink r:id="rId13" w:history="1">
        <w:r w:rsidR="00C55E64" w:rsidRPr="00782F71">
          <w:rPr>
            <w:rStyle w:val="Hyperlink"/>
            <w:rFonts w:ascii="Times New Roman" w:eastAsia="Times New Roman" w:hAnsi="Times New Roman" w:cs="Times New Roman"/>
            <w:iCs/>
            <w:shd w:val="clear" w:color="auto" w:fill="FFFFFF"/>
          </w:rPr>
          <w:t>https://imagej.net/BigStitcher_Select_illumination</w:t>
        </w:r>
      </w:hyperlink>
      <w:r w:rsidR="00C55E64">
        <w:rPr>
          <w:rFonts w:ascii="Times New Roman" w:eastAsia="Times New Roman" w:hAnsi="Times New Roman" w:cs="Times New Roman"/>
          <w:iCs/>
          <w:color w:val="FF0000"/>
          <w:shd w:val="clear" w:color="auto" w:fill="FFFFFF"/>
        </w:rPr>
        <w:t xml:space="preserve"> </w:t>
      </w:r>
    </w:p>
    <w:p w14:paraId="6AC34483" w14:textId="77777777" w:rsidR="00C55E64" w:rsidRPr="00C55E64" w:rsidRDefault="00C55E64" w:rsidP="00C55E64">
      <w:pPr>
        <w:spacing w:line="276" w:lineRule="auto"/>
        <w:rPr>
          <w:rFonts w:ascii="Times New Roman" w:eastAsia="Times New Roman" w:hAnsi="Times New Roman" w:cs="Times New Roman"/>
          <w:color w:val="000000"/>
        </w:rPr>
      </w:pPr>
    </w:p>
    <w:p w14:paraId="60284C80" w14:textId="540C208C" w:rsidR="00C55E64" w:rsidRPr="00C55E64" w:rsidRDefault="00C55E64" w:rsidP="00C55E64">
      <w:pPr>
        <w:spacing w:line="276" w:lineRule="auto"/>
        <w:rPr>
          <w:rFonts w:ascii="Times New Roman" w:eastAsia="Times New Roman" w:hAnsi="Times New Roman" w:cs="Times New Roman"/>
          <w:color w:val="000000"/>
        </w:rPr>
      </w:pPr>
      <w:r w:rsidRPr="00C55E64">
        <w:rPr>
          <w:rFonts w:ascii="Times New Roman" w:eastAsia="Times New Roman" w:hAnsi="Times New Roman" w:cs="Times New Roman"/>
          <w:iCs/>
          <w:color w:val="FF0000"/>
          <w:shd w:val="clear" w:color="auto" w:fill="FFFFFF"/>
        </w:rPr>
        <w:t xml:space="preserve">In general, </w:t>
      </w:r>
      <w:r w:rsidR="00E84587">
        <w:rPr>
          <w:rFonts w:ascii="Times New Roman" w:eastAsia="Times New Roman" w:hAnsi="Times New Roman" w:cs="Times New Roman"/>
          <w:iCs/>
          <w:color w:val="FF0000"/>
          <w:shd w:val="clear" w:color="auto" w:fill="FFFFFF"/>
        </w:rPr>
        <w:t xml:space="preserve">however, </w:t>
      </w:r>
      <w:r w:rsidRPr="00C55E64">
        <w:rPr>
          <w:rFonts w:ascii="Times New Roman" w:eastAsia="Times New Roman" w:hAnsi="Times New Roman" w:cs="Times New Roman"/>
          <w:iCs/>
          <w:color w:val="FF0000"/>
          <w:shd w:val="clear" w:color="auto" w:fill="FFFFFF"/>
        </w:rPr>
        <w:t xml:space="preserve">our experience is that all three methods arrive at similar illumination selection results, with gradient magnitude and FRC providing more differentiation power in close cases (at the cost of longer compute times). </w:t>
      </w:r>
    </w:p>
    <w:p w14:paraId="24CC0FE1" w14:textId="77777777" w:rsidR="00C55E64" w:rsidRPr="00C55E64" w:rsidRDefault="00C55E64" w:rsidP="00873265">
      <w:pPr>
        <w:spacing w:line="276" w:lineRule="auto"/>
        <w:rPr>
          <w:rFonts w:ascii="Times New Roman" w:eastAsia="Times New Roman" w:hAnsi="Times New Roman" w:cs="Times New Roman"/>
          <w:iCs/>
          <w:color w:val="FF0000"/>
          <w:shd w:val="clear" w:color="auto" w:fill="FFFFFF"/>
        </w:rPr>
      </w:pPr>
    </w:p>
    <w:p w14:paraId="4248E359" w14:textId="5B76173B" w:rsidR="00C55E64" w:rsidRPr="00434F21" w:rsidRDefault="00CB1AB9" w:rsidP="00C55E64">
      <w:pPr>
        <w:spacing w:line="276" w:lineRule="auto"/>
        <w:rPr>
          <w:rFonts w:ascii="Times New Roman" w:eastAsia="Times New Roman" w:hAnsi="Times New Roman" w:cs="Times New Roman"/>
          <w:color w:val="000000"/>
        </w:rPr>
      </w:pPr>
      <w:r w:rsidRPr="00C55E64">
        <w:rPr>
          <w:rFonts w:ascii="Times New Roman" w:eastAsia="Times New Roman" w:hAnsi="Times New Roman" w:cs="Times New Roman"/>
          <w:iCs/>
          <w:color w:val="FF0000"/>
          <w:shd w:val="clear" w:color="auto" w:fill="FFFFFF"/>
        </w:rPr>
        <w:t xml:space="preserve">Motivated by another one of your comments, we </w:t>
      </w:r>
      <w:r w:rsidR="00C55E64" w:rsidRPr="00C55E64">
        <w:rPr>
          <w:rFonts w:ascii="Times New Roman" w:eastAsia="Times New Roman" w:hAnsi="Times New Roman" w:cs="Times New Roman"/>
          <w:iCs/>
          <w:color w:val="FF0000"/>
          <w:shd w:val="clear" w:color="auto" w:fill="FFFFFF"/>
        </w:rPr>
        <w:t xml:space="preserve">additionally </w:t>
      </w:r>
      <w:r w:rsidR="00C55E64">
        <w:rPr>
          <w:rFonts w:ascii="Times New Roman" w:eastAsia="Times New Roman" w:hAnsi="Times New Roman" w:cs="Times New Roman"/>
          <w:iCs/>
          <w:color w:val="FF0000"/>
          <w:shd w:val="clear" w:color="auto" w:fill="FFFFFF"/>
        </w:rPr>
        <w:t xml:space="preserve">extended our relative FRC to enable </w:t>
      </w:r>
      <w:r w:rsidRPr="00C55E64">
        <w:rPr>
          <w:rFonts w:ascii="Times New Roman" w:eastAsia="Times New Roman" w:hAnsi="Times New Roman" w:cs="Times New Roman"/>
          <w:iCs/>
          <w:color w:val="FF0000"/>
          <w:shd w:val="clear" w:color="auto" w:fill="FFFFFF"/>
        </w:rPr>
        <w:t>image quality estimation throughout the sample</w:t>
      </w:r>
      <w:r w:rsidR="00C55E64">
        <w:rPr>
          <w:rFonts w:ascii="Times New Roman" w:eastAsia="Times New Roman" w:hAnsi="Times New Roman" w:cs="Times New Roman"/>
          <w:iCs/>
          <w:color w:val="FF0000"/>
          <w:shd w:val="clear" w:color="auto" w:fill="FFFFFF"/>
        </w:rPr>
        <w:t>, which turns out to be a</w:t>
      </w:r>
      <w:r w:rsidR="00434F21">
        <w:rPr>
          <w:rFonts w:ascii="Times New Roman" w:eastAsia="Times New Roman" w:hAnsi="Times New Roman" w:cs="Times New Roman"/>
          <w:iCs/>
          <w:color w:val="FF0000"/>
          <w:shd w:val="clear" w:color="auto" w:fill="FFFFFF"/>
        </w:rPr>
        <w:t xml:space="preserve">n extremely valuable tool for quantification of image quality throughout large datasets </w:t>
      </w:r>
      <w:r w:rsidR="00434F21" w:rsidRPr="00657C04">
        <w:rPr>
          <w:rFonts w:ascii="Times New Roman" w:eastAsia="Times New Roman" w:hAnsi="Times New Roman" w:cs="Times New Roman"/>
          <w:color w:val="FF0000"/>
          <w:shd w:val="clear" w:color="auto" w:fill="FFFFFF"/>
        </w:rPr>
        <w:t xml:space="preserve">(Supp. Fig </w:t>
      </w:r>
      <w:r w:rsidR="00434F21">
        <w:rPr>
          <w:rFonts w:ascii="Times New Roman" w:eastAsia="Times New Roman" w:hAnsi="Times New Roman" w:cs="Times New Roman"/>
          <w:color w:val="FF0000"/>
          <w:shd w:val="clear" w:color="auto" w:fill="FFFFFF"/>
        </w:rPr>
        <w:t>7,8 &amp; Supp. Video 8,9</w:t>
      </w:r>
      <w:r w:rsidR="00434F21" w:rsidRPr="00657C04">
        <w:rPr>
          <w:rFonts w:ascii="Times New Roman" w:eastAsia="Times New Roman" w:hAnsi="Times New Roman" w:cs="Times New Roman"/>
          <w:color w:val="FF0000"/>
          <w:shd w:val="clear" w:color="auto" w:fill="FFFFFF"/>
        </w:rPr>
        <w:t>)</w:t>
      </w:r>
      <w:r w:rsidR="00434F21">
        <w:rPr>
          <w:rFonts w:ascii="Times New Roman" w:eastAsia="Times New Roman" w:hAnsi="Times New Roman" w:cs="Times New Roman"/>
          <w:color w:val="FF0000"/>
          <w:shd w:val="clear" w:color="auto" w:fill="FFFFFF"/>
        </w:rPr>
        <w:t>.</w:t>
      </w:r>
    </w:p>
    <w:p w14:paraId="629F9D64" w14:textId="77777777" w:rsidR="00CB1AB9" w:rsidRPr="00657C04" w:rsidRDefault="00CB1AB9" w:rsidP="00873265">
      <w:pPr>
        <w:spacing w:line="276" w:lineRule="auto"/>
        <w:rPr>
          <w:rFonts w:ascii="Times New Roman" w:eastAsia="Times New Roman" w:hAnsi="Times New Roman" w:cs="Times New Roman"/>
          <w:color w:val="000000"/>
        </w:rPr>
      </w:pPr>
    </w:p>
    <w:p w14:paraId="2065F174" w14:textId="691B2E95"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2. </w:t>
      </w:r>
      <w:r w:rsidR="00434F21" w:rsidRPr="00434F21">
        <w:rPr>
          <w:rFonts w:ascii="Times New Roman" w:eastAsia="Times New Roman" w:hAnsi="Times New Roman" w:cs="Times New Roman"/>
          <w:i/>
          <w:iCs/>
          <w:color w:val="000000"/>
          <w:shd w:val="clear" w:color="auto" w:fill="FFFFFF"/>
        </w:rPr>
        <w:t xml:space="preserve">First order </w:t>
      </w:r>
      <w:proofErr w:type="spellStart"/>
      <w:r w:rsidR="00434F21" w:rsidRPr="00434F21">
        <w:rPr>
          <w:rFonts w:ascii="Times New Roman" w:eastAsia="Times New Roman" w:hAnsi="Times New Roman" w:cs="Times New Roman"/>
          <w:i/>
          <w:iCs/>
          <w:color w:val="000000"/>
          <w:shd w:val="clear" w:color="auto" w:fill="FFFFFF"/>
        </w:rPr>
        <w:t>defocus</w:t>
      </w:r>
      <w:r w:rsidRPr="00657C04">
        <w:rPr>
          <w:rFonts w:ascii="Times New Roman" w:eastAsia="Times New Roman" w:hAnsi="Times New Roman" w:cs="Times New Roman"/>
          <w:i/>
          <w:iCs/>
          <w:color w:val="000000"/>
          <w:shd w:val="clear" w:color="auto" w:fill="FFFFFF"/>
        </w:rPr>
        <w:t>in</w:t>
      </w:r>
      <w:proofErr w:type="spellEnd"/>
      <w:r w:rsidRPr="00657C04">
        <w:rPr>
          <w:rFonts w:ascii="Times New Roman" w:eastAsia="Times New Roman" w:hAnsi="Times New Roman" w:cs="Times New Roman"/>
          <w:i/>
          <w:iCs/>
          <w:color w:val="000000"/>
          <w:shd w:val="clear" w:color="auto" w:fill="FFFFFF"/>
        </w:rPr>
        <w:t xml:space="preserve"> the imaging pathway is another common aberration in light sheet imaging. This aberration will lead to defocused images with minimal signal-to-noise. While the outcome is similar to the aberration discussed in Point #1, the cause of the aberration is different due to the orthogonal pathways in LSFM. </w:t>
      </w:r>
    </w:p>
    <w:p w14:paraId="01ECA6BE" w14:textId="77777777" w:rsidR="00CB1AB9" w:rsidRPr="00657C04" w:rsidRDefault="00CB1AB9" w:rsidP="00873265">
      <w:pPr>
        <w:spacing w:line="276" w:lineRule="auto"/>
        <w:rPr>
          <w:rFonts w:ascii="Times New Roman" w:eastAsia="Times New Roman" w:hAnsi="Times New Roman" w:cs="Times New Roman"/>
          <w:color w:val="000000"/>
        </w:rPr>
      </w:pPr>
    </w:p>
    <w:p w14:paraId="0659483B" w14:textId="77777777" w:rsidR="00434F21" w:rsidRPr="00434F21" w:rsidRDefault="00CB1AB9" w:rsidP="00434F21">
      <w:pPr>
        <w:spacing w:line="276" w:lineRule="auto"/>
        <w:rPr>
          <w:rFonts w:ascii="Times New Roman" w:eastAsia="Times New Roman" w:hAnsi="Times New Roman" w:cs="Times New Roman"/>
          <w:i/>
          <w:iCs/>
          <w:color w:val="000000"/>
          <w:shd w:val="clear" w:color="auto" w:fill="FFFFFF"/>
        </w:rPr>
      </w:pPr>
      <w:r w:rsidRPr="00657C04">
        <w:rPr>
          <w:rFonts w:ascii="Times New Roman" w:eastAsia="Times New Roman" w:hAnsi="Times New Roman" w:cs="Times New Roman"/>
          <w:i/>
          <w:iCs/>
          <w:color w:val="000000"/>
          <w:shd w:val="clear" w:color="auto" w:fill="FFFFFF"/>
        </w:rPr>
        <w:t xml:space="preserve">Because of the loss of signal-to-noise, the algorithms contained within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cannot compensate for this aberration. </w:t>
      </w:r>
      <w:r w:rsidR="00434F21" w:rsidRPr="00434F21">
        <w:rPr>
          <w:rFonts w:ascii="Times New Roman" w:eastAsia="Times New Roman" w:hAnsi="Times New Roman" w:cs="Times New Roman"/>
          <w:i/>
          <w:iCs/>
          <w:color w:val="000000"/>
          <w:shd w:val="clear" w:color="auto" w:fill="FFFFFF"/>
        </w:rPr>
        <w:t xml:space="preserve">The author's do not present a signal-to-noise plot as a function of depth from the surface of the cleared sample in this study. There is minimal information on experimental parameters (step size, confocal parameter, etc.) for the Zeiss Z.1 experiments as compared to the </w:t>
      </w:r>
      <w:proofErr w:type="spellStart"/>
      <w:r w:rsidR="00434F21" w:rsidRPr="00434F21">
        <w:rPr>
          <w:rFonts w:ascii="Times New Roman" w:eastAsia="Times New Roman" w:hAnsi="Times New Roman" w:cs="Times New Roman"/>
          <w:i/>
          <w:iCs/>
          <w:color w:val="000000"/>
          <w:shd w:val="clear" w:color="auto" w:fill="FFFFFF"/>
        </w:rPr>
        <w:t>IsoView</w:t>
      </w:r>
      <w:proofErr w:type="spellEnd"/>
      <w:r w:rsidR="00434F21" w:rsidRPr="00434F21">
        <w:rPr>
          <w:rFonts w:ascii="Times New Roman" w:eastAsia="Times New Roman" w:hAnsi="Times New Roman" w:cs="Times New Roman"/>
          <w:i/>
          <w:iCs/>
          <w:color w:val="000000"/>
          <w:shd w:val="clear" w:color="auto" w:fill="FFFFFF"/>
        </w:rPr>
        <w:t xml:space="preserve"> experiments.</w:t>
      </w:r>
    </w:p>
    <w:p w14:paraId="6EC571F4" w14:textId="43615F13" w:rsidR="00CB1AB9" w:rsidRDefault="00CB1AB9" w:rsidP="00873265">
      <w:pPr>
        <w:spacing w:line="276" w:lineRule="auto"/>
        <w:rPr>
          <w:rFonts w:ascii="Times New Roman" w:eastAsia="Times New Roman" w:hAnsi="Times New Roman" w:cs="Times New Roman"/>
          <w:color w:val="000000"/>
        </w:rPr>
      </w:pPr>
    </w:p>
    <w:p w14:paraId="1EAB9D3C" w14:textId="521E5995" w:rsidR="00434F21" w:rsidRPr="00434F21" w:rsidRDefault="00434F21" w:rsidP="00873265">
      <w:pPr>
        <w:spacing w:line="276" w:lineRule="auto"/>
        <w:rPr>
          <w:rFonts w:ascii="Times New Roman" w:eastAsia="Times New Roman" w:hAnsi="Times New Roman" w:cs="Times New Roman"/>
          <w:color w:val="000000"/>
        </w:rPr>
      </w:pPr>
      <w:r w:rsidRPr="00434F21">
        <w:rPr>
          <w:rFonts w:ascii="Times New Roman" w:eastAsia="Times New Roman" w:hAnsi="Times New Roman" w:cs="Times New Roman"/>
          <w:color w:val="FF0000"/>
        </w:rPr>
        <w:t>We agree as outlined above</w:t>
      </w:r>
      <w:r>
        <w:rPr>
          <w:rFonts w:ascii="Times New Roman" w:eastAsia="Times New Roman" w:hAnsi="Times New Roman" w:cs="Times New Roman"/>
          <w:color w:val="FF0000"/>
        </w:rPr>
        <w:t xml:space="preserve"> and made that clear in the text. We added a plot that highlights the signal-to-noise in typical cleared datasets as a function of depth and show that the relative FRC accurately measures this quality </w:t>
      </w:r>
      <w:r w:rsidRPr="00657C04">
        <w:rPr>
          <w:rFonts w:ascii="Times New Roman" w:eastAsia="Times New Roman" w:hAnsi="Times New Roman" w:cs="Times New Roman"/>
          <w:color w:val="FF0000"/>
          <w:shd w:val="clear" w:color="auto" w:fill="FFFFFF"/>
        </w:rPr>
        <w:t>(Supp. Fig 1)</w:t>
      </w:r>
      <w:r>
        <w:rPr>
          <w:rFonts w:ascii="Times New Roman" w:eastAsia="Times New Roman" w:hAnsi="Times New Roman" w:cs="Times New Roman"/>
          <w:color w:val="FF0000"/>
        </w:rPr>
        <w:t>. We also added a supplementary table with detailed parameters of all datasets used in this publication.</w:t>
      </w:r>
    </w:p>
    <w:p w14:paraId="03981794" w14:textId="77777777" w:rsidR="006E0C72" w:rsidRDefault="006E0C72" w:rsidP="006E0C72">
      <w:pPr>
        <w:spacing w:after="240" w:line="276" w:lineRule="auto"/>
        <w:rPr>
          <w:rFonts w:ascii="Times New Roman" w:eastAsia="Times New Roman" w:hAnsi="Times New Roman" w:cs="Times New Roman"/>
          <w:i/>
          <w:iCs/>
          <w:color w:val="000000"/>
        </w:rPr>
      </w:pPr>
    </w:p>
    <w:p w14:paraId="52A3E315" w14:textId="7CCD2E00" w:rsidR="00434F21" w:rsidRPr="006E0C72" w:rsidRDefault="006E0C72" w:rsidP="006E0C72">
      <w:pPr>
        <w:spacing w:after="240" w:line="276" w:lineRule="auto"/>
        <w:rPr>
          <w:rFonts w:ascii="Times New Roman" w:eastAsia="Times New Roman" w:hAnsi="Times New Roman" w:cs="Times New Roman"/>
          <w:i/>
          <w:iCs/>
          <w:color w:val="000000"/>
        </w:rPr>
      </w:pPr>
      <w:r w:rsidRPr="006E0C72">
        <w:rPr>
          <w:rFonts w:ascii="Times New Roman" w:eastAsia="Times New Roman" w:hAnsi="Times New Roman" w:cs="Times New Roman"/>
          <w:i/>
          <w:iCs/>
          <w:color w:val="000000"/>
        </w:rPr>
        <w:lastRenderedPageBreak/>
        <w:t xml:space="preserve">They also do not make clear if the Zeiss Z.1 or </w:t>
      </w:r>
      <w:proofErr w:type="spellStart"/>
      <w:r w:rsidRPr="006E0C72">
        <w:rPr>
          <w:rFonts w:ascii="Times New Roman" w:eastAsia="Times New Roman" w:hAnsi="Times New Roman" w:cs="Times New Roman"/>
          <w:i/>
          <w:iCs/>
          <w:color w:val="000000"/>
        </w:rPr>
        <w:t>IsoView</w:t>
      </w:r>
      <w:proofErr w:type="spellEnd"/>
      <w:r w:rsidRPr="006E0C72">
        <w:rPr>
          <w:rFonts w:ascii="Times New Roman" w:eastAsia="Times New Roman" w:hAnsi="Times New Roman" w:cs="Times New Roman"/>
          <w:i/>
          <w:iCs/>
          <w:color w:val="000000"/>
        </w:rPr>
        <w:t xml:space="preserve"> attempts to correct for first order defocus due to the refractive index mismatch between the imaging objective, refractive index matching media, and optically cleared or expanded tissue. This is particularly relevant for the larger sample imaged in the Zeiss Z.1.</w:t>
      </w:r>
    </w:p>
    <w:p w14:paraId="0FEF958B" w14:textId="2B8D2783" w:rsidR="00434F21" w:rsidRPr="006E0C72" w:rsidRDefault="00434F21" w:rsidP="00873265">
      <w:pPr>
        <w:spacing w:line="276" w:lineRule="auto"/>
        <w:rPr>
          <w:rFonts w:ascii="Times New Roman" w:eastAsia="Times New Roman" w:hAnsi="Times New Roman" w:cs="Times New Roman"/>
          <w:color w:val="FF0000"/>
        </w:rPr>
      </w:pPr>
      <w:r w:rsidRPr="006E0C72">
        <w:rPr>
          <w:rFonts w:ascii="Times New Roman" w:eastAsia="Times New Roman" w:hAnsi="Times New Roman" w:cs="Times New Roman"/>
          <w:color w:val="FF0000"/>
        </w:rPr>
        <w:t xml:space="preserve">As </w:t>
      </w:r>
      <w:r w:rsidR="006E0C72">
        <w:rPr>
          <w:rFonts w:ascii="Times New Roman" w:eastAsia="Times New Roman" w:hAnsi="Times New Roman" w:cs="Times New Roman"/>
          <w:color w:val="FF0000"/>
        </w:rPr>
        <w:t>already mentioned</w:t>
      </w:r>
      <w:r w:rsidRPr="006E0C72">
        <w:rPr>
          <w:rFonts w:ascii="Times New Roman" w:eastAsia="Times New Roman" w:hAnsi="Times New Roman" w:cs="Times New Roman"/>
          <w:color w:val="FF0000"/>
        </w:rPr>
        <w:t xml:space="preserve"> above</w:t>
      </w:r>
      <w:r w:rsidR="006E0C72">
        <w:rPr>
          <w:rFonts w:ascii="Times New Roman" w:eastAsia="Times New Roman" w:hAnsi="Times New Roman" w:cs="Times New Roman"/>
          <w:color w:val="FF0000"/>
        </w:rPr>
        <w:t xml:space="preserve">, we now make clear that </w:t>
      </w:r>
      <w:proofErr w:type="spellStart"/>
      <w:r w:rsidR="006E0C72">
        <w:rPr>
          <w:rFonts w:ascii="Times New Roman" w:eastAsia="Times New Roman" w:hAnsi="Times New Roman" w:cs="Times New Roman"/>
          <w:color w:val="FF0000"/>
        </w:rPr>
        <w:t>BigStitcher</w:t>
      </w:r>
      <w:proofErr w:type="spellEnd"/>
      <w:r w:rsidR="006E0C72">
        <w:rPr>
          <w:rFonts w:ascii="Times New Roman" w:eastAsia="Times New Roman" w:hAnsi="Times New Roman" w:cs="Times New Roman"/>
          <w:color w:val="FF0000"/>
        </w:rPr>
        <w:t xml:space="preserve"> does not attempt to correct for first order </w:t>
      </w:r>
      <w:proofErr w:type="gramStart"/>
      <w:r w:rsidR="006E0C72">
        <w:rPr>
          <w:rFonts w:ascii="Times New Roman" w:eastAsia="Times New Roman" w:hAnsi="Times New Roman" w:cs="Times New Roman"/>
          <w:color w:val="FF0000"/>
        </w:rPr>
        <w:t>defocus, but</w:t>
      </w:r>
      <w:proofErr w:type="gramEnd"/>
      <w:r w:rsidR="006E0C72">
        <w:rPr>
          <w:rFonts w:ascii="Times New Roman" w:eastAsia="Times New Roman" w:hAnsi="Times New Roman" w:cs="Times New Roman"/>
          <w:color w:val="FF0000"/>
        </w:rPr>
        <w:t xml:space="preserve"> is limited to geometric transformations and intensity adjustment.</w:t>
      </w:r>
    </w:p>
    <w:p w14:paraId="333A9661" w14:textId="77777777" w:rsidR="00434F21" w:rsidRPr="00657C04" w:rsidRDefault="00434F21" w:rsidP="00873265">
      <w:pPr>
        <w:spacing w:line="276" w:lineRule="auto"/>
        <w:rPr>
          <w:rFonts w:ascii="Times New Roman" w:eastAsia="Times New Roman" w:hAnsi="Times New Roman" w:cs="Times New Roman"/>
          <w:color w:val="000000"/>
        </w:rPr>
      </w:pPr>
    </w:p>
    <w:p w14:paraId="09B4896B"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It is not clear from the Figure 1, Figure 2, supplemental movies (Video 1 and Video 6) what the signal-to-noise deep within the cleared tissue sample is. Figure 2e is low-resolution imaging and box (iii) only shows the multi-view fusion of the data.</w:t>
      </w:r>
    </w:p>
    <w:p w14:paraId="6E088D2F" w14:textId="77777777" w:rsidR="00CB1AB9" w:rsidRPr="00657C04" w:rsidRDefault="00CB1AB9" w:rsidP="00873265">
      <w:pPr>
        <w:spacing w:line="276" w:lineRule="auto"/>
        <w:rPr>
          <w:rFonts w:ascii="Times New Roman" w:eastAsia="Times New Roman" w:hAnsi="Times New Roman" w:cs="Times New Roman"/>
          <w:color w:val="000000"/>
        </w:rPr>
      </w:pPr>
    </w:p>
    <w:p w14:paraId="2221C841" w14:textId="3DD3B143" w:rsidR="00B5227F" w:rsidRDefault="00B5227F" w:rsidP="00873265">
      <w:pPr>
        <w:spacing w:line="276" w:lineRule="auto"/>
        <w:rPr>
          <w:rFonts w:ascii="Times New Roman" w:eastAsia="Times New Roman" w:hAnsi="Times New Roman" w:cs="Times New Roman"/>
          <w:color w:val="FF0000"/>
          <w:shd w:val="clear" w:color="auto" w:fill="FFFFFF"/>
        </w:rPr>
      </w:pPr>
      <w:r>
        <w:rPr>
          <w:rFonts w:ascii="Times New Roman" w:eastAsia="Times New Roman" w:hAnsi="Times New Roman" w:cs="Times New Roman"/>
          <w:color w:val="FF0000"/>
          <w:shd w:val="clear" w:color="auto" w:fill="FFFFFF"/>
        </w:rPr>
        <w:t>We added that plot (Supp. Fig. 1) together with quality estimation based on relative FRC that illustrate the image quality in a single stack (Supp. Fig. 7 &amp; Supp. Video 8) and an entire mouse brain (Supp. Fig. 8 &amp; Supp. Video 9).</w:t>
      </w:r>
    </w:p>
    <w:p w14:paraId="4FDD2B7A" w14:textId="77777777" w:rsidR="00CB1AB9" w:rsidRPr="00657C04" w:rsidRDefault="00CB1AB9" w:rsidP="00873265">
      <w:pPr>
        <w:spacing w:line="276" w:lineRule="auto"/>
        <w:rPr>
          <w:rFonts w:ascii="Times New Roman" w:eastAsia="Times New Roman" w:hAnsi="Times New Roman" w:cs="Times New Roman"/>
          <w:color w:val="000000"/>
        </w:rPr>
      </w:pPr>
    </w:p>
    <w:p w14:paraId="550DC536" w14:textId="77777777" w:rsidR="00B5227F" w:rsidRPr="00B5227F" w:rsidRDefault="00CB1AB9" w:rsidP="00B5227F">
      <w:pPr>
        <w:spacing w:line="276" w:lineRule="auto"/>
        <w:rPr>
          <w:rFonts w:ascii="Times New Roman" w:eastAsia="Times New Roman" w:hAnsi="Times New Roman" w:cs="Times New Roman"/>
          <w:i/>
          <w:iCs/>
          <w:color w:val="000000"/>
          <w:shd w:val="clear" w:color="auto" w:fill="FFFFFF"/>
        </w:rPr>
      </w:pPr>
      <w:r w:rsidRPr="00657C04">
        <w:rPr>
          <w:rFonts w:ascii="Times New Roman" w:eastAsia="Times New Roman" w:hAnsi="Times New Roman" w:cs="Times New Roman"/>
          <w:i/>
          <w:iCs/>
          <w:color w:val="000000"/>
          <w:shd w:val="clear" w:color="auto" w:fill="FFFFFF"/>
        </w:rPr>
        <w:t xml:space="preserve">I believe it is not feasible for the author to provide a link to the raw light sheet data because of the large size. Instead of this, more detailed discussion of the experimental parameters as well as improved supplemental figures and movies would </w:t>
      </w:r>
      <w:r w:rsidR="00B5227F" w:rsidRPr="00B5227F">
        <w:rPr>
          <w:rFonts w:ascii="Times New Roman" w:eastAsia="Times New Roman" w:hAnsi="Times New Roman" w:cs="Times New Roman"/>
          <w:i/>
          <w:iCs/>
          <w:color w:val="000000"/>
          <w:shd w:val="clear" w:color="auto" w:fill="FFFFFF"/>
        </w:rPr>
        <w:t xml:space="preserve">demonstrate that </w:t>
      </w:r>
      <w:proofErr w:type="spellStart"/>
      <w:r w:rsidR="00B5227F" w:rsidRPr="00B5227F">
        <w:rPr>
          <w:rFonts w:ascii="Times New Roman" w:eastAsia="Times New Roman" w:hAnsi="Times New Roman" w:cs="Times New Roman"/>
          <w:i/>
          <w:iCs/>
          <w:color w:val="000000"/>
          <w:shd w:val="clear" w:color="auto" w:fill="FFFFFF"/>
        </w:rPr>
        <w:t>BigStitcher</w:t>
      </w:r>
      <w:proofErr w:type="spellEnd"/>
      <w:r w:rsidR="00B5227F" w:rsidRPr="00B5227F">
        <w:rPr>
          <w:rFonts w:ascii="Times New Roman" w:eastAsia="Times New Roman" w:hAnsi="Times New Roman" w:cs="Times New Roman"/>
          <w:i/>
          <w:iCs/>
          <w:color w:val="000000"/>
          <w:shd w:val="clear" w:color="auto" w:fill="FFFFFF"/>
        </w:rPr>
        <w:t xml:space="preserve"> is properly accounting for optical aberrations deep within the sample.</w:t>
      </w:r>
    </w:p>
    <w:p w14:paraId="72D9CA5F" w14:textId="7C7E2020" w:rsidR="00CB1AB9" w:rsidRDefault="00CB1AB9" w:rsidP="00873265">
      <w:pPr>
        <w:spacing w:line="276" w:lineRule="auto"/>
        <w:rPr>
          <w:rFonts w:ascii="Times New Roman" w:eastAsia="Times New Roman" w:hAnsi="Times New Roman" w:cs="Times New Roman"/>
          <w:color w:val="000000"/>
        </w:rPr>
      </w:pPr>
    </w:p>
    <w:p w14:paraId="69CE7236" w14:textId="20694CC3" w:rsidR="00CB1AB9" w:rsidRPr="00657C04" w:rsidRDefault="00B5227F" w:rsidP="00CF5ABF">
      <w:pPr>
        <w:spacing w:line="276" w:lineRule="auto"/>
        <w:rPr>
          <w:rFonts w:ascii="Times New Roman" w:eastAsia="Times New Roman" w:hAnsi="Times New Roman" w:cs="Times New Roman"/>
          <w:color w:val="000000"/>
        </w:rPr>
      </w:pPr>
      <w:r w:rsidRPr="00D42EA3">
        <w:rPr>
          <w:rFonts w:ascii="Times New Roman" w:eastAsia="Times New Roman" w:hAnsi="Times New Roman" w:cs="Times New Roman"/>
          <w:color w:val="FF0000"/>
        </w:rPr>
        <w:t xml:space="preserve">We added </w:t>
      </w:r>
      <w:r w:rsidR="00D42EA3">
        <w:rPr>
          <w:rFonts w:ascii="Times New Roman" w:eastAsia="Times New Roman" w:hAnsi="Times New Roman" w:cs="Times New Roman"/>
          <w:color w:val="FF0000"/>
        </w:rPr>
        <w:t>s</w:t>
      </w:r>
      <w:r w:rsidRPr="00D42EA3">
        <w:rPr>
          <w:rFonts w:ascii="Times New Roman" w:eastAsia="Times New Roman" w:hAnsi="Times New Roman" w:cs="Times New Roman"/>
          <w:color w:val="FF0000"/>
        </w:rPr>
        <w:t>upplementary table</w:t>
      </w:r>
      <w:r w:rsidR="00D42EA3">
        <w:rPr>
          <w:rFonts w:ascii="Times New Roman" w:eastAsia="Times New Roman" w:hAnsi="Times New Roman" w:cs="Times New Roman"/>
          <w:color w:val="FF0000"/>
        </w:rPr>
        <w:t xml:space="preserve"> 1</w:t>
      </w:r>
      <w:r w:rsidRPr="00D42EA3">
        <w:rPr>
          <w:rFonts w:ascii="Times New Roman" w:eastAsia="Times New Roman" w:hAnsi="Times New Roman" w:cs="Times New Roman"/>
          <w:color w:val="FF0000"/>
        </w:rPr>
        <w:t xml:space="preserve"> that shows more detailed acquisition parameters for all experiments, added </w:t>
      </w:r>
      <w:r w:rsidR="00D42EA3">
        <w:rPr>
          <w:rFonts w:ascii="Times New Roman" w:eastAsia="Times New Roman" w:hAnsi="Times New Roman" w:cs="Times New Roman"/>
          <w:color w:val="FF0000"/>
        </w:rPr>
        <w:t xml:space="preserve">several detailed supplementary figures (1,2,3,4,7,8,17) that illustrate and quantify image reconstruction and perform automated image quality measurements, and in the new Fig. 2 we </w:t>
      </w:r>
      <w:r w:rsidR="00CF5ABF">
        <w:rPr>
          <w:rFonts w:ascii="Times New Roman" w:eastAsia="Times New Roman" w:hAnsi="Times New Roman" w:cs="Times New Roman"/>
          <w:color w:val="FF0000"/>
        </w:rPr>
        <w:t xml:space="preserve">also show a practical example deep inside a mouse brain and how we reconstruct it. </w:t>
      </w:r>
      <w:r w:rsidR="00CF5ABF">
        <w:rPr>
          <w:rFonts w:ascii="Times New Roman" w:eastAsia="Times New Roman" w:hAnsi="Times New Roman" w:cs="Times New Roman"/>
          <w:color w:val="FF0000"/>
          <w:shd w:val="clear" w:color="auto" w:fill="FFFFFF"/>
        </w:rPr>
        <w:t xml:space="preserve">At the end, </w:t>
      </w:r>
      <w:proofErr w:type="spellStart"/>
      <w:r w:rsidR="00CF5ABF">
        <w:rPr>
          <w:rFonts w:ascii="Times New Roman" w:eastAsia="Times New Roman" w:hAnsi="Times New Roman" w:cs="Times New Roman"/>
          <w:color w:val="FF0000"/>
          <w:shd w:val="clear" w:color="auto" w:fill="FFFFFF"/>
        </w:rPr>
        <w:t>BigStitcher</w:t>
      </w:r>
      <w:proofErr w:type="spellEnd"/>
      <w:r w:rsidR="00CF5ABF">
        <w:rPr>
          <w:rFonts w:ascii="Times New Roman" w:eastAsia="Times New Roman" w:hAnsi="Times New Roman" w:cs="Times New Roman"/>
          <w:color w:val="FF0000"/>
          <w:shd w:val="clear" w:color="auto" w:fill="FFFFFF"/>
        </w:rPr>
        <w:t xml:space="preserve"> will not correct for any defocusing, but the </w:t>
      </w:r>
      <w:proofErr w:type="spellStart"/>
      <w:r w:rsidR="00CF5ABF">
        <w:rPr>
          <w:rFonts w:ascii="Times New Roman" w:eastAsia="Times New Roman" w:hAnsi="Times New Roman" w:cs="Times New Roman"/>
          <w:color w:val="FF0000"/>
          <w:shd w:val="clear" w:color="auto" w:fill="FFFFFF"/>
        </w:rPr>
        <w:t>rFRC</w:t>
      </w:r>
      <w:proofErr w:type="spellEnd"/>
      <w:r w:rsidR="00CF5ABF">
        <w:rPr>
          <w:rFonts w:ascii="Times New Roman" w:eastAsia="Times New Roman" w:hAnsi="Times New Roman" w:cs="Times New Roman"/>
          <w:color w:val="FF0000"/>
          <w:shd w:val="clear" w:color="auto" w:fill="FFFFFF"/>
        </w:rPr>
        <w:t xml:space="preserve"> plots will alert the user if image significantly quality drops in some parts of the sample.</w:t>
      </w:r>
    </w:p>
    <w:p w14:paraId="30006473" w14:textId="77777777" w:rsidR="00CB1AB9" w:rsidRPr="00657C04" w:rsidRDefault="00CB1AB9" w:rsidP="00873265">
      <w:pPr>
        <w:spacing w:line="276" w:lineRule="auto"/>
        <w:rPr>
          <w:rFonts w:ascii="Times New Roman" w:eastAsia="Times New Roman" w:hAnsi="Times New Roman" w:cs="Times New Roman"/>
          <w:color w:val="000000"/>
        </w:rPr>
      </w:pPr>
    </w:p>
    <w:p w14:paraId="1A1A59A9"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Have the authors performed a signal-to-noise analysis as a function of depth? For example, how does the Fourier Ring Correlation change as a function of depth? Can the authors please expand on the experimental details for the Zeiss Z.1 experiments?</w:t>
      </w:r>
    </w:p>
    <w:p w14:paraId="7FEE5F9D" w14:textId="02B29C8D" w:rsidR="00CB1AB9" w:rsidRDefault="00CB1AB9" w:rsidP="00873265">
      <w:pPr>
        <w:spacing w:line="276" w:lineRule="auto"/>
        <w:rPr>
          <w:rFonts w:ascii="Times New Roman" w:eastAsia="Times New Roman" w:hAnsi="Times New Roman" w:cs="Times New Roman"/>
          <w:color w:val="000000"/>
        </w:rPr>
      </w:pPr>
    </w:p>
    <w:p w14:paraId="192C7A2F" w14:textId="16C89897" w:rsidR="00CF5ABF" w:rsidRDefault="005C2FFC" w:rsidP="00873265">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W</w:t>
      </w:r>
      <w:r w:rsidR="006F6B45">
        <w:rPr>
          <w:rFonts w:ascii="Times New Roman" w:eastAsia="Times New Roman" w:hAnsi="Times New Roman" w:cs="Times New Roman"/>
          <w:color w:val="FF0000"/>
        </w:rPr>
        <w:t xml:space="preserve">e made a detailed </w:t>
      </w:r>
      <w:r>
        <w:rPr>
          <w:rFonts w:ascii="Times New Roman" w:eastAsia="Times New Roman" w:hAnsi="Times New Roman" w:cs="Times New Roman"/>
          <w:color w:val="FF0000"/>
        </w:rPr>
        <w:t>figure showing</w:t>
      </w:r>
      <w:r w:rsidR="006F6B45">
        <w:rPr>
          <w:rFonts w:ascii="Times New Roman" w:eastAsia="Times New Roman" w:hAnsi="Times New Roman" w:cs="Times New Roman"/>
          <w:color w:val="FF0000"/>
        </w:rPr>
        <w:t xml:space="preserve"> image quality </w:t>
      </w:r>
      <w:r>
        <w:rPr>
          <w:rFonts w:ascii="Times New Roman" w:eastAsia="Times New Roman" w:hAnsi="Times New Roman" w:cs="Times New Roman"/>
          <w:color w:val="FF0000"/>
        </w:rPr>
        <w:t xml:space="preserve">as measured by (relative) Fourier Ring Correlation as a function of depth, which shows that it is an appropriate way of visualizing image quality within </w:t>
      </w:r>
      <w:proofErr w:type="spellStart"/>
      <w:r>
        <w:rPr>
          <w:rFonts w:ascii="Times New Roman" w:eastAsia="Times New Roman" w:hAnsi="Times New Roman" w:cs="Times New Roman"/>
          <w:color w:val="FF0000"/>
        </w:rPr>
        <w:t>BigStitcher</w:t>
      </w:r>
      <w:proofErr w:type="spellEnd"/>
      <w:r>
        <w:rPr>
          <w:rFonts w:ascii="Times New Roman" w:eastAsia="Times New Roman" w:hAnsi="Times New Roman" w:cs="Times New Roman"/>
          <w:color w:val="FF0000"/>
        </w:rPr>
        <w:t xml:space="preserve"> (Suppl. Fig. 1). </w:t>
      </w:r>
      <w:r w:rsidR="002708FB">
        <w:rPr>
          <w:rFonts w:ascii="Times New Roman" w:eastAsia="Times New Roman" w:hAnsi="Times New Roman" w:cs="Times New Roman"/>
          <w:color w:val="FF0000"/>
        </w:rPr>
        <w:t xml:space="preserve">It is now available as an option in </w:t>
      </w:r>
      <w:proofErr w:type="spellStart"/>
      <w:r w:rsidR="002708FB">
        <w:rPr>
          <w:rFonts w:ascii="Times New Roman" w:eastAsia="Times New Roman" w:hAnsi="Times New Roman" w:cs="Times New Roman"/>
          <w:color w:val="FF0000"/>
        </w:rPr>
        <w:t>BigStitcher</w:t>
      </w:r>
      <w:proofErr w:type="spellEnd"/>
      <w:r w:rsidR="002708FB">
        <w:rPr>
          <w:rFonts w:ascii="Times New Roman" w:eastAsia="Times New Roman" w:hAnsi="Times New Roman" w:cs="Times New Roman"/>
          <w:color w:val="FF0000"/>
        </w:rPr>
        <w:t xml:space="preserve"> and can on-demand produce plots as shown in </w:t>
      </w:r>
      <w:r w:rsidR="002708FB">
        <w:rPr>
          <w:rFonts w:ascii="Times New Roman" w:eastAsia="Times New Roman" w:hAnsi="Times New Roman" w:cs="Times New Roman"/>
          <w:color w:val="FF0000"/>
          <w:shd w:val="clear" w:color="auto" w:fill="FFFFFF"/>
        </w:rPr>
        <w:t>(Supp. Fig. 7,8 &amp; Supp. Video 8,9) for any dataset. The experimental details are now listed in Suppl. Table 1.</w:t>
      </w:r>
    </w:p>
    <w:p w14:paraId="5F4FE92B" w14:textId="77777777" w:rsidR="00CB1AB9" w:rsidRPr="00657C04" w:rsidRDefault="00CB1AB9" w:rsidP="00873265">
      <w:pPr>
        <w:spacing w:line="276" w:lineRule="auto"/>
        <w:rPr>
          <w:rFonts w:ascii="Times New Roman" w:eastAsia="Times New Roman" w:hAnsi="Times New Roman" w:cs="Times New Roman"/>
          <w:color w:val="000000"/>
        </w:rPr>
      </w:pPr>
    </w:p>
    <w:p w14:paraId="4B8904D2" w14:textId="77777777" w:rsidR="005515EE" w:rsidRPr="005515EE" w:rsidRDefault="00CB1AB9" w:rsidP="005515EE">
      <w:pPr>
        <w:spacing w:line="276" w:lineRule="auto"/>
        <w:rPr>
          <w:rFonts w:ascii="Times New Roman" w:eastAsia="Times New Roman" w:hAnsi="Times New Roman" w:cs="Times New Roman"/>
          <w:i/>
          <w:iCs/>
          <w:color w:val="000000"/>
          <w:shd w:val="clear" w:color="auto" w:fill="FFFFFF"/>
        </w:rPr>
      </w:pPr>
      <w:r w:rsidRPr="00657C04">
        <w:rPr>
          <w:rFonts w:ascii="Times New Roman" w:eastAsia="Times New Roman" w:hAnsi="Times New Roman" w:cs="Times New Roman"/>
          <w:i/>
          <w:iCs/>
          <w:color w:val="000000"/>
          <w:shd w:val="clear" w:color="auto" w:fill="FFFFFF"/>
        </w:rPr>
        <w:t xml:space="preserve">3. Higher order aberrations can be dealt with using deconvolution. Because of the depth-dependence of optical aberrations in cleared tissue, this can be a complicated and difficult task. The authors attempt to solve this problem by imaging diffraction limited fluorescent beads </w:t>
      </w:r>
      <w:r w:rsidRPr="00657C04">
        <w:rPr>
          <w:rFonts w:ascii="Times New Roman" w:eastAsia="Times New Roman" w:hAnsi="Times New Roman" w:cs="Times New Roman"/>
          <w:i/>
          <w:iCs/>
          <w:color w:val="000000"/>
          <w:shd w:val="clear" w:color="auto" w:fill="FFFFFF"/>
        </w:rPr>
        <w:lastRenderedPageBreak/>
        <w:t>embedded within a hydrogel matrix</w:t>
      </w:r>
      <w:r w:rsidR="005515EE" w:rsidRPr="005515EE">
        <w:rPr>
          <w:rFonts w:ascii="Times New Roman" w:eastAsia="Times New Roman" w:hAnsi="Times New Roman" w:cs="Times New Roman"/>
          <w:i/>
          <w:iCs/>
          <w:color w:val="000000"/>
          <w:shd w:val="clear" w:color="auto" w:fill="FFFFFF"/>
        </w:rPr>
        <w:t xml:space="preserve">. They do not present quantitative evidence that this approach is a feasible method for deconvolution. The obtained PSF are not provided, deconvolution results from image planes at the surface and at depth for each detection pathway are not provided, and deconvolution results from image planes at the surface and at depth for </w:t>
      </w:r>
      <w:proofErr w:type="spellStart"/>
      <w:r w:rsidR="005515EE" w:rsidRPr="005515EE">
        <w:rPr>
          <w:rFonts w:ascii="Times New Roman" w:eastAsia="Times New Roman" w:hAnsi="Times New Roman" w:cs="Times New Roman"/>
          <w:i/>
          <w:iCs/>
          <w:color w:val="000000"/>
          <w:shd w:val="clear" w:color="auto" w:fill="FFFFFF"/>
        </w:rPr>
        <w:t>multiview</w:t>
      </w:r>
      <w:proofErr w:type="spellEnd"/>
      <w:r w:rsidR="005515EE" w:rsidRPr="005515EE">
        <w:rPr>
          <w:rFonts w:ascii="Times New Roman" w:eastAsia="Times New Roman" w:hAnsi="Times New Roman" w:cs="Times New Roman"/>
          <w:i/>
          <w:iCs/>
          <w:color w:val="000000"/>
          <w:shd w:val="clear" w:color="auto" w:fill="FFFFFF"/>
        </w:rPr>
        <w:t xml:space="preserve"> deconvolution are not provided.</w:t>
      </w:r>
    </w:p>
    <w:p w14:paraId="628AC90C" w14:textId="77777777" w:rsidR="005515EE" w:rsidRPr="005515EE" w:rsidRDefault="005515EE" w:rsidP="005515EE">
      <w:pPr>
        <w:spacing w:line="276" w:lineRule="auto"/>
        <w:rPr>
          <w:rFonts w:ascii="Times New Roman" w:eastAsia="Times New Roman" w:hAnsi="Times New Roman" w:cs="Times New Roman"/>
          <w:i/>
          <w:iCs/>
          <w:color w:val="000000"/>
          <w:shd w:val="clear" w:color="auto" w:fill="FFFFFF"/>
        </w:rPr>
      </w:pPr>
    </w:p>
    <w:p w14:paraId="17B0F914" w14:textId="014FCC9F" w:rsidR="005515EE" w:rsidRPr="00657C04" w:rsidRDefault="005515EE" w:rsidP="005515EE">
      <w:pPr>
        <w:spacing w:line="276" w:lineRule="auto"/>
        <w:rPr>
          <w:rFonts w:ascii="Times New Roman" w:eastAsia="Times New Roman" w:hAnsi="Times New Roman" w:cs="Times New Roman"/>
          <w:i/>
          <w:iCs/>
          <w:color w:val="000000"/>
          <w:shd w:val="clear" w:color="auto" w:fill="FFFFFF"/>
        </w:rPr>
      </w:pPr>
      <w:r w:rsidRPr="005515EE">
        <w:rPr>
          <w:rFonts w:ascii="Times New Roman" w:eastAsia="Times New Roman" w:hAnsi="Times New Roman" w:cs="Times New Roman"/>
          <w:i/>
          <w:iCs/>
          <w:color w:val="000000"/>
          <w:shd w:val="clear" w:color="auto" w:fill="FFFFFF"/>
        </w:rPr>
        <w:t xml:space="preserve">If the author's wish to claim that </w:t>
      </w:r>
      <w:proofErr w:type="spellStart"/>
      <w:r w:rsidRPr="005515EE">
        <w:rPr>
          <w:rFonts w:ascii="Times New Roman" w:eastAsia="Times New Roman" w:hAnsi="Times New Roman" w:cs="Times New Roman"/>
          <w:i/>
          <w:iCs/>
          <w:color w:val="000000"/>
          <w:shd w:val="clear" w:color="auto" w:fill="FFFFFF"/>
        </w:rPr>
        <w:t>BigStitcher</w:t>
      </w:r>
      <w:proofErr w:type="spellEnd"/>
      <w:r w:rsidRPr="005515EE">
        <w:rPr>
          <w:rFonts w:ascii="Times New Roman" w:eastAsia="Times New Roman" w:hAnsi="Times New Roman" w:cs="Times New Roman"/>
          <w:i/>
          <w:iCs/>
          <w:color w:val="000000"/>
          <w:shd w:val="clear" w:color="auto" w:fill="FFFFFF"/>
        </w:rPr>
        <w:t xml:space="preserve"> accounts for all major optical effects, </w:t>
      </w:r>
      <w:proofErr w:type="spellStart"/>
      <w:r w:rsidRPr="005515EE">
        <w:rPr>
          <w:rFonts w:ascii="Times New Roman" w:eastAsia="Times New Roman" w:hAnsi="Times New Roman" w:cs="Times New Roman"/>
          <w:i/>
          <w:iCs/>
          <w:color w:val="000000"/>
          <w:shd w:val="clear" w:color="auto" w:fill="FFFFFF"/>
        </w:rPr>
        <w:t>theymust</w:t>
      </w:r>
      <w:proofErr w:type="spellEnd"/>
    </w:p>
    <w:p w14:paraId="50F408F3" w14:textId="21EE2A99"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 present a quantitative evaluation of their deconvolution scheme for thick cleared tissue.</w:t>
      </w:r>
    </w:p>
    <w:p w14:paraId="3D082539" w14:textId="77777777" w:rsidR="00CB1AB9" w:rsidRPr="00657C04" w:rsidRDefault="00CB1AB9" w:rsidP="00873265">
      <w:pPr>
        <w:spacing w:line="276" w:lineRule="auto"/>
        <w:rPr>
          <w:rFonts w:ascii="Times New Roman" w:eastAsia="Times New Roman" w:hAnsi="Times New Roman" w:cs="Times New Roman"/>
          <w:color w:val="000000"/>
        </w:rPr>
      </w:pPr>
    </w:p>
    <w:p w14:paraId="7C88D877" w14:textId="0439CE6C" w:rsidR="00CB1AB9" w:rsidRPr="00657C04" w:rsidRDefault="005515EE" w:rsidP="00873265">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FF0000"/>
        </w:rPr>
        <w:t>As discussed already, w</w:t>
      </w:r>
      <w:r w:rsidR="00CB1AB9" w:rsidRPr="00657C04">
        <w:rPr>
          <w:rFonts w:ascii="Times New Roman" w:eastAsia="Times New Roman" w:hAnsi="Times New Roman" w:cs="Times New Roman"/>
          <w:color w:val="FF0000"/>
        </w:rPr>
        <w:t xml:space="preserve">e do not wish to claim that. </w:t>
      </w:r>
      <w:r w:rsidRPr="00657C04">
        <w:rPr>
          <w:rFonts w:ascii="Times New Roman" w:eastAsia="Times New Roman" w:hAnsi="Times New Roman" w:cs="Times New Roman"/>
          <w:color w:val="FF0000"/>
          <w:shd w:val="clear" w:color="auto" w:fill="FFFFFF"/>
        </w:rPr>
        <w:t xml:space="preserve">What we </w:t>
      </w:r>
      <w:r>
        <w:rPr>
          <w:rFonts w:ascii="Times New Roman" w:eastAsia="Times New Roman" w:hAnsi="Times New Roman" w:cs="Times New Roman"/>
          <w:color w:val="FF0000"/>
          <w:shd w:val="clear" w:color="auto" w:fill="FFFFFF"/>
        </w:rPr>
        <w:t>would like</w:t>
      </w:r>
      <w:r w:rsidRPr="00657C04">
        <w:rPr>
          <w:rFonts w:ascii="Times New Roman" w:eastAsia="Times New Roman" w:hAnsi="Times New Roman" w:cs="Times New Roman"/>
          <w:color w:val="FF0000"/>
          <w:shd w:val="clear" w:color="auto" w:fill="FFFFFF"/>
        </w:rPr>
        <w:t xml:space="preserve"> to claim is that we compensate for all major geometric transformations introduced by optical effects and also overall intensity adjustments</w:t>
      </w:r>
      <w:r>
        <w:rPr>
          <w:rFonts w:ascii="Times New Roman" w:eastAsia="Times New Roman" w:hAnsi="Times New Roman" w:cs="Times New Roman"/>
          <w:color w:val="FF0000"/>
          <w:shd w:val="clear" w:color="auto" w:fill="FFFFFF"/>
        </w:rPr>
        <w:t xml:space="preserve"> by linearly (add and </w:t>
      </w:r>
      <w:proofErr w:type="spellStart"/>
      <w:r>
        <w:rPr>
          <w:rFonts w:ascii="Times New Roman" w:eastAsia="Times New Roman" w:hAnsi="Times New Roman" w:cs="Times New Roman"/>
          <w:color w:val="FF0000"/>
          <w:shd w:val="clear" w:color="auto" w:fill="FFFFFF"/>
        </w:rPr>
        <w:t>mul</w:t>
      </w:r>
      <w:proofErr w:type="spellEnd"/>
      <w:r>
        <w:rPr>
          <w:rFonts w:ascii="Times New Roman" w:eastAsia="Times New Roman" w:hAnsi="Times New Roman" w:cs="Times New Roman"/>
          <w:color w:val="FF0000"/>
          <w:shd w:val="clear" w:color="auto" w:fill="FFFFFF"/>
        </w:rPr>
        <w:t>) modifying values</w:t>
      </w:r>
      <w:r w:rsidRPr="00657C04">
        <w:rPr>
          <w:rFonts w:ascii="Times New Roman" w:eastAsia="Times New Roman" w:hAnsi="Times New Roman" w:cs="Times New Roman"/>
          <w:color w:val="FF0000"/>
          <w:shd w:val="clear" w:color="auto" w:fill="FFFFFF"/>
        </w:rPr>
        <w:t xml:space="preserve">. </w:t>
      </w:r>
      <w:r w:rsidR="00EA39F7">
        <w:rPr>
          <w:rFonts w:ascii="Times New Roman" w:eastAsia="Times New Roman" w:hAnsi="Times New Roman" w:cs="Times New Roman"/>
          <w:color w:val="FF0000"/>
          <w:shd w:val="clear" w:color="auto" w:fill="FFFFFF"/>
        </w:rPr>
        <w:t>Regarding deconvolution</w:t>
      </w:r>
      <w:r w:rsidR="000C310C">
        <w:rPr>
          <w:rFonts w:ascii="Times New Roman" w:eastAsia="Times New Roman" w:hAnsi="Times New Roman" w:cs="Times New Roman"/>
          <w:color w:val="FF0000"/>
          <w:shd w:val="clear" w:color="auto" w:fill="FFFFFF"/>
        </w:rPr>
        <w:t>, we provide</w:t>
      </w:r>
      <w:r w:rsidR="00EA39F7">
        <w:rPr>
          <w:rFonts w:ascii="Times New Roman" w:eastAsia="Times New Roman" w:hAnsi="Times New Roman" w:cs="Times New Roman"/>
          <w:color w:val="FF0000"/>
          <w:shd w:val="clear" w:color="auto" w:fill="FFFFFF"/>
        </w:rPr>
        <w:t xml:space="preserve"> our implementation of</w:t>
      </w:r>
      <w:r w:rsidR="000C310C">
        <w:rPr>
          <w:rFonts w:ascii="Times New Roman" w:eastAsia="Times New Roman" w:hAnsi="Times New Roman" w:cs="Times New Roman"/>
          <w:color w:val="FF0000"/>
          <w:shd w:val="clear" w:color="auto" w:fill="FFFFFF"/>
        </w:rPr>
        <w:t xml:space="preserve"> Lucy-Richardson deconvolution that is able to run on parts of these gigantic datasets. </w:t>
      </w:r>
    </w:p>
    <w:p w14:paraId="28E5487D" w14:textId="77777777" w:rsidR="00CB1AB9" w:rsidRPr="00657C04" w:rsidRDefault="00CB1AB9" w:rsidP="00873265">
      <w:pPr>
        <w:spacing w:line="276" w:lineRule="auto"/>
        <w:rPr>
          <w:rFonts w:ascii="Times New Roman" w:eastAsia="Times New Roman" w:hAnsi="Times New Roman" w:cs="Times New Roman"/>
          <w:color w:val="000000"/>
        </w:rPr>
      </w:pPr>
    </w:p>
    <w:p w14:paraId="7F1AB59A" w14:textId="426BEF98"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4. Matsuda et al. Scientific Reports 2018 demonstrated fiducial free chromatic aberration correction. A key point of their work is that the same features must be imaged in all detection channels using one excitation color for accurate correction if using interest points</w:t>
      </w:r>
      <w:r w:rsidR="00130346" w:rsidRPr="00130346">
        <w:rPr>
          <w:rFonts w:ascii="Times New Roman" w:eastAsia="Times New Roman" w:hAnsi="Times New Roman" w:cs="Times New Roman"/>
          <w:i/>
          <w:iCs/>
          <w:color w:val="000000"/>
          <w:shd w:val="clear" w:color="auto" w:fill="FFFFFF"/>
        </w:rPr>
        <w:t>. On Line 108 of this manuscript the author's state that their approach works if 'autofluorescence levels are sufficiently high.</w:t>
      </w:r>
      <w:r w:rsidRPr="00657C04">
        <w:rPr>
          <w:rFonts w:ascii="Times New Roman" w:eastAsia="Times New Roman" w:hAnsi="Times New Roman" w:cs="Times New Roman"/>
          <w:i/>
          <w:iCs/>
          <w:color w:val="000000"/>
          <w:shd w:val="clear" w:color="auto" w:fill="FFFFFF"/>
        </w:rPr>
        <w:t>' This seems to be a critical point and should be reinforced to users that interest point extraction followed by ICP cannot correct for all chromatic aberration unless the same structure is present through all channels when excited with the lowest wavelength excitation (e.g., DAPI across all images without other excitations).</w:t>
      </w:r>
    </w:p>
    <w:p w14:paraId="3EB5DF1D" w14:textId="77777777" w:rsidR="00CB1AB9" w:rsidRPr="00657C04" w:rsidRDefault="00CB1AB9" w:rsidP="00873265">
      <w:pPr>
        <w:spacing w:line="276" w:lineRule="auto"/>
        <w:rPr>
          <w:rFonts w:ascii="Times New Roman" w:eastAsia="Times New Roman" w:hAnsi="Times New Roman" w:cs="Times New Roman"/>
          <w:color w:val="000000"/>
        </w:rPr>
      </w:pPr>
    </w:p>
    <w:p w14:paraId="623D3346" w14:textId="77FB8106" w:rsidR="00CB1AB9" w:rsidRPr="00657C04" w:rsidRDefault="00D44D4A" w:rsidP="00873265">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FF0000"/>
        </w:rPr>
        <w:t>I</w:t>
      </w:r>
      <w:r w:rsidR="00294BE3">
        <w:rPr>
          <w:rFonts w:ascii="Times New Roman" w:eastAsia="Times New Roman" w:hAnsi="Times New Roman" w:cs="Times New Roman"/>
          <w:color w:val="FF0000"/>
        </w:rPr>
        <w:t xml:space="preserve">n order to make that clearer we added a special figure (Suppl. Fig. 3) that shows what kind of chromatic aberrations we can correct in </w:t>
      </w:r>
      <w:proofErr w:type="spellStart"/>
      <w:r w:rsidR="00294BE3">
        <w:rPr>
          <w:rFonts w:ascii="Times New Roman" w:eastAsia="Times New Roman" w:hAnsi="Times New Roman" w:cs="Times New Roman"/>
          <w:color w:val="FF0000"/>
        </w:rPr>
        <w:t>BigStitcher</w:t>
      </w:r>
      <w:proofErr w:type="spellEnd"/>
      <w:r w:rsidR="00294BE3">
        <w:rPr>
          <w:rFonts w:ascii="Times New Roman" w:eastAsia="Times New Roman" w:hAnsi="Times New Roman" w:cs="Times New Roman"/>
          <w:color w:val="FF0000"/>
        </w:rPr>
        <w:t xml:space="preserve">. We also make clear that using affine models is an approximation and that more specialized chromatic aberration software can be used before import to </w:t>
      </w:r>
      <w:proofErr w:type="spellStart"/>
      <w:r w:rsidR="00294BE3">
        <w:rPr>
          <w:rFonts w:ascii="Times New Roman" w:eastAsia="Times New Roman" w:hAnsi="Times New Roman" w:cs="Times New Roman"/>
          <w:color w:val="FF0000"/>
        </w:rPr>
        <w:t>BigStitcher</w:t>
      </w:r>
      <w:proofErr w:type="spellEnd"/>
      <w:r w:rsidR="00294BE3">
        <w:rPr>
          <w:rFonts w:ascii="Times New Roman" w:eastAsia="Times New Roman" w:hAnsi="Times New Roman" w:cs="Times New Roman"/>
          <w:color w:val="FF0000"/>
        </w:rPr>
        <w:t xml:space="preserve">. If there is demand for a specific </w:t>
      </w:r>
      <w:proofErr w:type="gramStart"/>
      <w:r w:rsidR="00294BE3">
        <w:rPr>
          <w:rFonts w:ascii="Times New Roman" w:eastAsia="Times New Roman" w:hAnsi="Times New Roman" w:cs="Times New Roman"/>
          <w:color w:val="FF0000"/>
        </w:rPr>
        <w:t>method</w:t>
      </w:r>
      <w:proofErr w:type="gramEnd"/>
      <w:r w:rsidR="00294BE3">
        <w:rPr>
          <w:rFonts w:ascii="Times New Roman" w:eastAsia="Times New Roman" w:hAnsi="Times New Roman" w:cs="Times New Roman"/>
          <w:color w:val="FF0000"/>
        </w:rPr>
        <w:t xml:space="preserve"> we would in long run happily consider to integrate it into </w:t>
      </w:r>
      <w:proofErr w:type="spellStart"/>
      <w:r w:rsidR="00294BE3">
        <w:rPr>
          <w:rFonts w:ascii="Times New Roman" w:eastAsia="Times New Roman" w:hAnsi="Times New Roman" w:cs="Times New Roman"/>
          <w:color w:val="FF0000"/>
        </w:rPr>
        <w:t>BigStitcher</w:t>
      </w:r>
      <w:proofErr w:type="spellEnd"/>
      <w:r w:rsidR="00294BE3">
        <w:rPr>
          <w:rFonts w:ascii="Times New Roman" w:eastAsia="Times New Roman" w:hAnsi="Times New Roman" w:cs="Times New Roman"/>
          <w:color w:val="FF0000"/>
        </w:rPr>
        <w:t xml:space="preserve"> in order to enable virtual chromatic aberration correction.</w:t>
      </w:r>
    </w:p>
    <w:p w14:paraId="60E4F92B" w14:textId="77777777" w:rsidR="00CB1AB9" w:rsidRPr="00657C04" w:rsidRDefault="00CB1AB9" w:rsidP="00873265">
      <w:pPr>
        <w:spacing w:line="276" w:lineRule="auto"/>
        <w:rPr>
          <w:rFonts w:ascii="Times New Roman" w:eastAsia="Times New Roman" w:hAnsi="Times New Roman" w:cs="Times New Roman"/>
          <w:color w:val="000000"/>
        </w:rPr>
      </w:pPr>
    </w:p>
    <w:p w14:paraId="4B37C04F" w14:textId="1034DBC0"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Have the authors quantified how </w:t>
      </w:r>
      <w:r w:rsidR="007F75B0" w:rsidRPr="007F75B0">
        <w:rPr>
          <w:rFonts w:ascii="Times New Roman" w:eastAsia="Times New Roman" w:hAnsi="Times New Roman" w:cs="Times New Roman"/>
          <w:i/>
          <w:iCs/>
          <w:color w:val="000000"/>
          <w:shd w:val="clear" w:color="auto" w:fill="FFFFFF"/>
        </w:rPr>
        <w:t xml:space="preserve">this single-excitation/multiple-detection chromatic correction scheme compares with their current </w:t>
      </w:r>
      <w:proofErr w:type="spellStart"/>
      <w:r w:rsidR="007F75B0" w:rsidRPr="007F75B0">
        <w:rPr>
          <w:rFonts w:ascii="Times New Roman" w:eastAsia="Times New Roman" w:hAnsi="Times New Roman" w:cs="Times New Roman"/>
          <w:i/>
          <w:iCs/>
          <w:color w:val="000000"/>
          <w:shd w:val="clear" w:color="auto" w:fill="FFFFFF"/>
        </w:rPr>
        <w:t>interest</w:t>
      </w:r>
      <w:r w:rsidRPr="00657C04">
        <w:rPr>
          <w:rFonts w:ascii="Times New Roman" w:eastAsia="Times New Roman" w:hAnsi="Times New Roman" w:cs="Times New Roman"/>
          <w:i/>
          <w:iCs/>
          <w:color w:val="000000"/>
          <w:shd w:val="clear" w:color="auto" w:fill="FFFFFF"/>
        </w:rPr>
        <w:t>point</w:t>
      </w:r>
      <w:proofErr w:type="spellEnd"/>
      <w:r w:rsidRPr="00657C04">
        <w:rPr>
          <w:rFonts w:ascii="Times New Roman" w:eastAsia="Times New Roman" w:hAnsi="Times New Roman" w:cs="Times New Roman"/>
          <w:i/>
          <w:iCs/>
          <w:color w:val="000000"/>
          <w:shd w:val="clear" w:color="auto" w:fill="FFFFFF"/>
        </w:rPr>
        <w:t xml:space="preserve"> across all </w:t>
      </w:r>
      <w:proofErr w:type="gramStart"/>
      <w:r w:rsidRPr="00657C04">
        <w:rPr>
          <w:rFonts w:ascii="Times New Roman" w:eastAsia="Times New Roman" w:hAnsi="Times New Roman" w:cs="Times New Roman"/>
          <w:i/>
          <w:iCs/>
          <w:color w:val="000000"/>
          <w:shd w:val="clear" w:color="auto" w:fill="FFFFFF"/>
        </w:rPr>
        <w:t>channels</w:t>
      </w:r>
      <w:proofErr w:type="gramEnd"/>
      <w:r w:rsidRPr="00657C04">
        <w:rPr>
          <w:rFonts w:ascii="Times New Roman" w:eastAsia="Times New Roman" w:hAnsi="Times New Roman" w:cs="Times New Roman"/>
          <w:i/>
          <w:iCs/>
          <w:color w:val="000000"/>
          <w:shd w:val="clear" w:color="auto" w:fill="FFFFFF"/>
        </w:rPr>
        <w:t xml:space="preserve"> method?</w:t>
      </w:r>
    </w:p>
    <w:p w14:paraId="34D980CC" w14:textId="0691BC31" w:rsidR="00CB1AB9" w:rsidRDefault="00CB1AB9" w:rsidP="00873265">
      <w:pPr>
        <w:spacing w:line="276" w:lineRule="auto"/>
        <w:rPr>
          <w:rFonts w:ascii="Times New Roman" w:eastAsia="Times New Roman" w:hAnsi="Times New Roman" w:cs="Times New Roman"/>
          <w:color w:val="000000"/>
        </w:rPr>
      </w:pPr>
    </w:p>
    <w:p w14:paraId="1FED64C4" w14:textId="5AE470BE" w:rsidR="00294BE3" w:rsidRPr="007F75B0" w:rsidRDefault="002B0CB0" w:rsidP="00873265">
      <w:pPr>
        <w:spacing w:line="276" w:lineRule="auto"/>
        <w:rPr>
          <w:rFonts w:ascii="Times New Roman" w:eastAsia="Times New Roman" w:hAnsi="Times New Roman" w:cs="Times New Roman"/>
          <w:color w:val="FF0000"/>
        </w:rPr>
      </w:pPr>
      <w:r w:rsidRPr="007F75B0">
        <w:rPr>
          <w:rFonts w:ascii="Times New Roman" w:eastAsia="Times New Roman" w:hAnsi="Times New Roman" w:cs="Times New Roman"/>
          <w:color w:val="FF0000"/>
        </w:rPr>
        <w:t>To elaborate a bit mo</w:t>
      </w:r>
      <w:r w:rsidR="007F75B0" w:rsidRPr="007F75B0">
        <w:rPr>
          <w:rFonts w:ascii="Times New Roman" w:eastAsia="Times New Roman" w:hAnsi="Times New Roman" w:cs="Times New Roman"/>
          <w:color w:val="FF0000"/>
        </w:rPr>
        <w:t xml:space="preserve">re, we do not intend to provide a fully-fledged chromatic aberration correction with </w:t>
      </w:r>
      <w:proofErr w:type="spellStart"/>
      <w:r w:rsidR="007F75B0" w:rsidRPr="007F75B0">
        <w:rPr>
          <w:rFonts w:ascii="Times New Roman" w:eastAsia="Times New Roman" w:hAnsi="Times New Roman" w:cs="Times New Roman"/>
          <w:color w:val="FF0000"/>
        </w:rPr>
        <w:t>BigStitcher</w:t>
      </w:r>
      <w:proofErr w:type="spellEnd"/>
      <w:r w:rsidR="007F75B0" w:rsidRPr="007F75B0">
        <w:rPr>
          <w:rFonts w:ascii="Times New Roman" w:eastAsia="Times New Roman" w:hAnsi="Times New Roman" w:cs="Times New Roman"/>
          <w:color w:val="FF0000"/>
        </w:rPr>
        <w:t xml:space="preserve">, just a quick solution </w:t>
      </w:r>
      <w:r w:rsidR="00301254">
        <w:rPr>
          <w:rFonts w:ascii="Times New Roman" w:eastAsia="Times New Roman" w:hAnsi="Times New Roman" w:cs="Times New Roman"/>
          <w:color w:val="FF0000"/>
        </w:rPr>
        <w:t>that works in</w:t>
      </w:r>
      <w:r w:rsidR="007F75B0" w:rsidRPr="007F75B0">
        <w:rPr>
          <w:rFonts w:ascii="Times New Roman" w:eastAsia="Times New Roman" w:hAnsi="Times New Roman" w:cs="Times New Roman"/>
          <w:color w:val="FF0000"/>
        </w:rPr>
        <w:t xml:space="preserve"> the case</w:t>
      </w:r>
      <w:r w:rsidR="00301254">
        <w:rPr>
          <w:rFonts w:ascii="Times New Roman" w:eastAsia="Times New Roman" w:hAnsi="Times New Roman" w:cs="Times New Roman"/>
          <w:color w:val="FF0000"/>
        </w:rPr>
        <w:t>s</w:t>
      </w:r>
      <w:r w:rsidR="007F75B0" w:rsidRPr="007F75B0">
        <w:rPr>
          <w:rFonts w:ascii="Times New Roman" w:eastAsia="Times New Roman" w:hAnsi="Times New Roman" w:cs="Times New Roman"/>
          <w:color w:val="FF0000"/>
        </w:rPr>
        <w:t xml:space="preserve"> where aberrations are small and there is a lot of </w:t>
      </w:r>
      <w:proofErr w:type="spellStart"/>
      <w:r w:rsidR="007F75B0" w:rsidRPr="007F75B0">
        <w:rPr>
          <w:rFonts w:ascii="Times New Roman" w:eastAsia="Times New Roman" w:hAnsi="Times New Roman" w:cs="Times New Roman"/>
          <w:color w:val="FF0000"/>
        </w:rPr>
        <w:t>autofluorescent</w:t>
      </w:r>
      <w:proofErr w:type="spellEnd"/>
      <w:r w:rsidR="007F75B0" w:rsidRPr="007F75B0">
        <w:rPr>
          <w:rFonts w:ascii="Times New Roman" w:eastAsia="Times New Roman" w:hAnsi="Times New Roman" w:cs="Times New Roman"/>
          <w:color w:val="FF0000"/>
        </w:rPr>
        <w:t xml:space="preserve"> signal visible across channels as shown in Suppl. </w:t>
      </w:r>
      <w:r w:rsidR="00301254">
        <w:rPr>
          <w:rFonts w:ascii="Times New Roman" w:eastAsia="Times New Roman" w:hAnsi="Times New Roman" w:cs="Times New Roman"/>
          <w:color w:val="FF0000"/>
        </w:rPr>
        <w:br/>
      </w:r>
      <w:r w:rsidR="007F75B0" w:rsidRPr="007F75B0">
        <w:rPr>
          <w:rFonts w:ascii="Times New Roman" w:eastAsia="Times New Roman" w:hAnsi="Times New Roman" w:cs="Times New Roman"/>
          <w:color w:val="FF0000"/>
        </w:rPr>
        <w:t>Fig. 3.</w:t>
      </w:r>
      <w:r w:rsidR="007F75B0">
        <w:rPr>
          <w:rFonts w:ascii="Times New Roman" w:eastAsia="Times New Roman" w:hAnsi="Times New Roman" w:cs="Times New Roman"/>
          <w:color w:val="FF0000"/>
        </w:rPr>
        <w:t xml:space="preserve"> </w:t>
      </w:r>
      <w:r w:rsidR="00301254">
        <w:rPr>
          <w:rFonts w:ascii="Times New Roman" w:eastAsia="Times New Roman" w:hAnsi="Times New Roman" w:cs="Times New Roman"/>
          <w:color w:val="FF0000"/>
        </w:rPr>
        <w:t xml:space="preserve">We are aware that there are better solutions, but thanks a lot for pointing them out to us. We actually cite them now in the Limitations section and consider </w:t>
      </w:r>
      <w:proofErr w:type="gramStart"/>
      <w:r w:rsidR="00301254">
        <w:rPr>
          <w:rFonts w:ascii="Times New Roman" w:eastAsia="Times New Roman" w:hAnsi="Times New Roman" w:cs="Times New Roman"/>
          <w:color w:val="FF0000"/>
        </w:rPr>
        <w:t>to incorporate</w:t>
      </w:r>
      <w:proofErr w:type="gramEnd"/>
      <w:r w:rsidR="00301254">
        <w:rPr>
          <w:rFonts w:ascii="Times New Roman" w:eastAsia="Times New Roman" w:hAnsi="Times New Roman" w:cs="Times New Roman"/>
          <w:color w:val="FF0000"/>
        </w:rPr>
        <w:t xml:space="preserve"> them into </w:t>
      </w:r>
      <w:proofErr w:type="spellStart"/>
      <w:r w:rsidR="00301254">
        <w:rPr>
          <w:rFonts w:ascii="Times New Roman" w:eastAsia="Times New Roman" w:hAnsi="Times New Roman" w:cs="Times New Roman"/>
          <w:color w:val="FF0000"/>
        </w:rPr>
        <w:t>BigStitcher</w:t>
      </w:r>
      <w:proofErr w:type="spellEnd"/>
      <w:r w:rsidR="00301254">
        <w:rPr>
          <w:rFonts w:ascii="Times New Roman" w:eastAsia="Times New Roman" w:hAnsi="Times New Roman" w:cs="Times New Roman"/>
          <w:color w:val="FF0000"/>
        </w:rPr>
        <w:t xml:space="preserve"> if there is demand and if it is possible. Otherwise, they can always be run prior to import into </w:t>
      </w:r>
      <w:proofErr w:type="spellStart"/>
      <w:r w:rsidR="00301254">
        <w:rPr>
          <w:rFonts w:ascii="Times New Roman" w:eastAsia="Times New Roman" w:hAnsi="Times New Roman" w:cs="Times New Roman"/>
          <w:color w:val="FF0000"/>
        </w:rPr>
        <w:t>BigStitcher</w:t>
      </w:r>
      <w:proofErr w:type="spellEnd"/>
      <w:r w:rsidR="00301254">
        <w:rPr>
          <w:rFonts w:ascii="Times New Roman" w:eastAsia="Times New Roman" w:hAnsi="Times New Roman" w:cs="Times New Roman"/>
          <w:color w:val="FF0000"/>
        </w:rPr>
        <w:t>.</w:t>
      </w:r>
    </w:p>
    <w:p w14:paraId="719EA872" w14:textId="77777777" w:rsidR="007F75B0" w:rsidRPr="00657C04" w:rsidRDefault="007F75B0" w:rsidP="00873265">
      <w:pPr>
        <w:spacing w:line="276" w:lineRule="auto"/>
        <w:rPr>
          <w:rFonts w:ascii="Times New Roman" w:eastAsia="Times New Roman" w:hAnsi="Times New Roman" w:cs="Times New Roman"/>
          <w:color w:val="000000"/>
        </w:rPr>
      </w:pPr>
    </w:p>
    <w:p w14:paraId="4C16E33E" w14:textId="77777777" w:rsidR="00CB1AB9" w:rsidRPr="00657C04" w:rsidRDefault="00CB1AB9" w:rsidP="00873265">
      <w:pPr>
        <w:spacing w:line="276" w:lineRule="auto"/>
        <w:rPr>
          <w:rFonts w:ascii="Times New Roman" w:eastAsia="Times New Roman" w:hAnsi="Times New Roman" w:cs="Times New Roman"/>
          <w:color w:val="000000"/>
        </w:rPr>
      </w:pPr>
    </w:p>
    <w:p w14:paraId="25189CB7"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Minor comments:</w:t>
      </w:r>
    </w:p>
    <w:p w14:paraId="3C40CE21"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1. We attempted to evaluate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on tiled 3D stacks with 10 x 10 XY tiles with 20% overlap, 51 z positions, 4 colors, 2 spectrally separated detection </w:t>
      </w:r>
      <w:proofErr w:type="spellStart"/>
      <w:r w:rsidRPr="00657C04">
        <w:rPr>
          <w:rFonts w:ascii="Times New Roman" w:eastAsia="Times New Roman" w:hAnsi="Times New Roman" w:cs="Times New Roman"/>
          <w:i/>
          <w:iCs/>
          <w:color w:val="000000"/>
          <w:shd w:val="clear" w:color="auto" w:fill="FFFFFF"/>
        </w:rPr>
        <w:t>sCMOS</w:t>
      </w:r>
      <w:proofErr w:type="spellEnd"/>
      <w:r w:rsidRPr="00657C04">
        <w:rPr>
          <w:rFonts w:ascii="Times New Roman" w:eastAsia="Times New Roman" w:hAnsi="Times New Roman" w:cs="Times New Roman"/>
          <w:i/>
          <w:iCs/>
          <w:color w:val="000000"/>
          <w:shd w:val="clear" w:color="auto" w:fill="FFFFFF"/>
        </w:rPr>
        <w:t xml:space="preserve"> cameras (OrcaFlash4.0 v2) each with 2048x2048 pixels. These stacks were acquired using the Multi-Dimensional Acquisition plugin in </w:t>
      </w:r>
      <w:proofErr w:type="spellStart"/>
      <w:r w:rsidRPr="00657C04">
        <w:rPr>
          <w:rFonts w:ascii="Times New Roman" w:eastAsia="Times New Roman" w:hAnsi="Times New Roman" w:cs="Times New Roman"/>
          <w:i/>
          <w:iCs/>
          <w:color w:val="000000"/>
          <w:shd w:val="clear" w:color="auto" w:fill="FFFFFF"/>
        </w:rPr>
        <w:t>MicroManager</w:t>
      </w:r>
      <w:proofErr w:type="spellEnd"/>
      <w:r w:rsidRPr="00657C04">
        <w:rPr>
          <w:rFonts w:ascii="Times New Roman" w:eastAsia="Times New Roman" w:hAnsi="Times New Roman" w:cs="Times New Roman"/>
          <w:i/>
          <w:iCs/>
          <w:color w:val="000000"/>
          <w:shd w:val="clear" w:color="auto" w:fill="FFFFFF"/>
        </w:rPr>
        <w:t xml:space="preserve"> 2.0 gamma build 2018.04.01.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was unable to parse the metadata correctly for tile positions outputted from MM 2.0. We had to arrange the tiles using the built-in functions manually. </w:t>
      </w:r>
    </w:p>
    <w:p w14:paraId="1D30A3EE"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00"/>
        </w:rPr>
        <w:t xml:space="preserve">It would be helpful to have a 'how-to' guide on parsing the metadata from the MDA plugin into a </w:t>
      </w:r>
      <w:proofErr w:type="spellStart"/>
      <w:r w:rsidRPr="00657C04">
        <w:rPr>
          <w:rFonts w:ascii="Times New Roman" w:eastAsia="Times New Roman" w:hAnsi="Times New Roman" w:cs="Times New Roman"/>
          <w:i/>
          <w:iCs/>
          <w:color w:val="000000"/>
          <w:shd w:val="clear" w:color="auto" w:fill="FFFF00"/>
        </w:rPr>
        <w:t>BigStitcher</w:t>
      </w:r>
      <w:proofErr w:type="spellEnd"/>
      <w:r w:rsidRPr="00657C04">
        <w:rPr>
          <w:rFonts w:ascii="Times New Roman" w:eastAsia="Times New Roman" w:hAnsi="Times New Roman" w:cs="Times New Roman"/>
          <w:i/>
          <w:iCs/>
          <w:color w:val="000000"/>
          <w:shd w:val="clear" w:color="auto" w:fill="FFFF00"/>
        </w:rPr>
        <w:t xml:space="preserve"> compatible format so that the stage positions could be utilized.</w:t>
      </w:r>
    </w:p>
    <w:p w14:paraId="6E0D9010" w14:textId="77777777" w:rsidR="00CB1AB9" w:rsidRPr="00657C04" w:rsidRDefault="00CB1AB9" w:rsidP="00873265">
      <w:pPr>
        <w:spacing w:line="276" w:lineRule="auto"/>
        <w:rPr>
          <w:rFonts w:ascii="Times New Roman" w:eastAsia="Times New Roman" w:hAnsi="Times New Roman" w:cs="Times New Roman"/>
          <w:color w:val="000000"/>
        </w:rPr>
      </w:pPr>
    </w:p>
    <w:p w14:paraId="0E9BC8DB" w14:textId="543AD924" w:rsidR="007145CA" w:rsidRDefault="007145CA" w:rsidP="00873265">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Thanks a lot for this precise feedback. This actually constitutes a perfect GitHub issue (</w:t>
      </w:r>
      <w:hyperlink r:id="rId14" w:history="1">
        <w:r w:rsidRPr="00782F71">
          <w:rPr>
            <w:rStyle w:val="Hyperlink"/>
            <w:rFonts w:ascii="Times New Roman" w:eastAsia="Times New Roman" w:hAnsi="Times New Roman" w:cs="Times New Roman"/>
          </w:rPr>
          <w:t>https://github.com/PreibischLab/BigStitcher/issues</w:t>
        </w:r>
      </w:hyperlink>
      <w:r>
        <w:rPr>
          <w:rFonts w:ascii="Times New Roman" w:eastAsia="Times New Roman" w:hAnsi="Times New Roman" w:cs="Times New Roman"/>
          <w:color w:val="FF0000"/>
        </w:rPr>
        <w:t xml:space="preserve">), which is the preferred way to handle such problems as well as feature requests (we added that to the Limitations section). It is a bit hard to address without any example data, but most likely it is a problem in </w:t>
      </w:r>
      <w:proofErr w:type="spellStart"/>
      <w:r>
        <w:rPr>
          <w:rFonts w:ascii="Times New Roman" w:eastAsia="Times New Roman" w:hAnsi="Times New Roman" w:cs="Times New Roman"/>
          <w:color w:val="FF0000"/>
        </w:rPr>
        <w:t>Bioformats</w:t>
      </w:r>
      <w:proofErr w:type="spellEnd"/>
      <w:r>
        <w:rPr>
          <w:rFonts w:ascii="Times New Roman" w:eastAsia="Times New Roman" w:hAnsi="Times New Roman" w:cs="Times New Roman"/>
          <w:color w:val="FF0000"/>
        </w:rPr>
        <w:t xml:space="preserve"> rather than </w:t>
      </w:r>
      <w:proofErr w:type="spellStart"/>
      <w:r>
        <w:rPr>
          <w:rFonts w:ascii="Times New Roman" w:eastAsia="Times New Roman" w:hAnsi="Times New Roman" w:cs="Times New Roman"/>
          <w:color w:val="FF0000"/>
        </w:rPr>
        <w:t>BigStitcher</w:t>
      </w:r>
      <w:proofErr w:type="spellEnd"/>
      <w:r>
        <w:rPr>
          <w:rFonts w:ascii="Times New Roman" w:eastAsia="Times New Roman" w:hAnsi="Times New Roman" w:cs="Times New Roman"/>
          <w:color w:val="FF0000"/>
        </w:rPr>
        <w:t>, but hard to say. Still, great to see that you found a way around that bug.</w:t>
      </w:r>
    </w:p>
    <w:p w14:paraId="70A9175C" w14:textId="21F22A19" w:rsidR="007145CA" w:rsidRDefault="007145CA" w:rsidP="00873265">
      <w:pPr>
        <w:spacing w:line="276" w:lineRule="auto"/>
        <w:rPr>
          <w:rFonts w:ascii="Times New Roman" w:eastAsia="Times New Roman" w:hAnsi="Times New Roman" w:cs="Times New Roman"/>
          <w:color w:val="FF0000"/>
        </w:rPr>
      </w:pPr>
    </w:p>
    <w:p w14:paraId="2771A085"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We tried to reproduce the error using simulated hardware (</w:t>
      </w:r>
      <w:proofErr w:type="spellStart"/>
      <w:r w:rsidRPr="00657C04">
        <w:rPr>
          <w:rFonts w:ascii="Times New Roman" w:eastAsia="Times New Roman" w:hAnsi="Times New Roman" w:cs="Times New Roman"/>
          <w:color w:val="FF0000"/>
        </w:rPr>
        <w:t>DemoStage</w:t>
      </w:r>
      <w:proofErr w:type="spellEnd"/>
      <w:r w:rsidRPr="00657C04">
        <w:rPr>
          <w:rFonts w:ascii="Times New Roman" w:eastAsia="Times New Roman" w:hAnsi="Times New Roman" w:cs="Times New Roman"/>
          <w:color w:val="FF0000"/>
        </w:rPr>
        <w:t xml:space="preserve">, </w:t>
      </w:r>
      <w:proofErr w:type="spellStart"/>
      <w:r w:rsidRPr="00657C04">
        <w:rPr>
          <w:rFonts w:ascii="Times New Roman" w:eastAsia="Times New Roman" w:hAnsi="Times New Roman" w:cs="Times New Roman"/>
          <w:color w:val="FF0000"/>
        </w:rPr>
        <w:t>DemoXYStage</w:t>
      </w:r>
      <w:proofErr w:type="spellEnd"/>
      <w:r w:rsidRPr="00657C04">
        <w:rPr>
          <w:rFonts w:ascii="Times New Roman" w:eastAsia="Times New Roman" w:hAnsi="Times New Roman" w:cs="Times New Roman"/>
          <w:color w:val="FF0000"/>
        </w:rPr>
        <w:t xml:space="preserve">, 2 </w:t>
      </w:r>
      <w:proofErr w:type="spellStart"/>
      <w:r w:rsidRPr="00657C04">
        <w:rPr>
          <w:rFonts w:ascii="Times New Roman" w:eastAsia="Times New Roman" w:hAnsi="Times New Roman" w:cs="Times New Roman"/>
          <w:color w:val="FF0000"/>
        </w:rPr>
        <w:t>DemoCameras</w:t>
      </w:r>
      <w:proofErr w:type="spellEnd"/>
      <w:r w:rsidRPr="00657C04">
        <w:rPr>
          <w:rFonts w:ascii="Times New Roman" w:eastAsia="Times New Roman" w:hAnsi="Times New Roman" w:cs="Times New Roman"/>
          <w:color w:val="FF0000"/>
        </w:rPr>
        <w:t xml:space="preserve">) in micro manager (same build, </w:t>
      </w:r>
      <w:proofErr w:type="spellStart"/>
      <w:r w:rsidRPr="00657C04">
        <w:rPr>
          <w:rFonts w:ascii="Times New Roman" w:eastAsia="Times New Roman" w:hAnsi="Times New Roman" w:cs="Times New Roman"/>
          <w:color w:val="FF0000"/>
        </w:rPr>
        <w:t>macOSX</w:t>
      </w:r>
      <w:proofErr w:type="spellEnd"/>
      <w:r w:rsidRPr="00657C04">
        <w:rPr>
          <w:rFonts w:ascii="Times New Roman" w:eastAsia="Times New Roman" w:hAnsi="Times New Roman" w:cs="Times New Roman"/>
          <w:color w:val="FF0000"/>
        </w:rPr>
        <w:t>) as follows:</w:t>
      </w:r>
    </w:p>
    <w:p w14:paraId="4D27D187" w14:textId="13EC12D1"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 We set up an MDA with multiple, hand-picked, XY positions, relative z stacks and 2 channels, each using a different </w:t>
      </w:r>
      <w:proofErr w:type="spellStart"/>
      <w:r w:rsidRPr="00657C04">
        <w:rPr>
          <w:rFonts w:ascii="Times New Roman" w:eastAsia="Times New Roman" w:hAnsi="Times New Roman" w:cs="Times New Roman"/>
          <w:color w:val="FF0000"/>
        </w:rPr>
        <w:t>DemoCamera</w:t>
      </w:r>
      <w:proofErr w:type="spellEnd"/>
    </w:p>
    <w:p w14:paraId="0B9DFF43"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 We chose to save the Images as Image stack files: </w:t>
      </w:r>
      <w:proofErr w:type="spellStart"/>
      <w:r w:rsidRPr="00657C04">
        <w:rPr>
          <w:rFonts w:ascii="Times New Roman" w:eastAsia="Times New Roman" w:hAnsi="Times New Roman" w:cs="Times New Roman"/>
          <w:color w:val="FF0000"/>
        </w:rPr>
        <w:t>MMStack_Pos</w:t>
      </w:r>
      <w:proofErr w:type="spellEnd"/>
      <w:r w:rsidRPr="00657C04">
        <w:rPr>
          <w:rFonts w:ascii="Times New Roman" w:eastAsia="Times New Roman" w:hAnsi="Times New Roman" w:cs="Times New Roman"/>
          <w:color w:val="FF0000"/>
        </w:rPr>
        <w:t>*.</w:t>
      </w:r>
      <w:proofErr w:type="spellStart"/>
      <w:r w:rsidRPr="00657C04">
        <w:rPr>
          <w:rFonts w:ascii="Times New Roman" w:eastAsia="Times New Roman" w:hAnsi="Times New Roman" w:cs="Times New Roman"/>
          <w:color w:val="FF0000"/>
        </w:rPr>
        <w:t>ome.tif</w:t>
      </w:r>
      <w:proofErr w:type="spellEnd"/>
    </w:p>
    <w:p w14:paraId="4756714D" w14:textId="77777777" w:rsidR="007145CA" w:rsidRPr="00657C04" w:rsidRDefault="007145CA" w:rsidP="007145CA">
      <w:pPr>
        <w:spacing w:line="276" w:lineRule="auto"/>
        <w:rPr>
          <w:rFonts w:ascii="Times New Roman" w:eastAsia="Times New Roman" w:hAnsi="Times New Roman" w:cs="Times New Roman"/>
          <w:color w:val="000000"/>
        </w:rPr>
      </w:pPr>
    </w:p>
    <w:p w14:paraId="5A456725"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We then imported the data into </w:t>
      </w:r>
      <w:proofErr w:type="spellStart"/>
      <w:r w:rsidRPr="00657C04">
        <w:rPr>
          <w:rFonts w:ascii="Times New Roman" w:eastAsia="Times New Roman" w:hAnsi="Times New Roman" w:cs="Times New Roman"/>
          <w:color w:val="FF0000"/>
        </w:rPr>
        <w:t>BigStitcher</w:t>
      </w:r>
      <w:proofErr w:type="spellEnd"/>
      <w:r w:rsidRPr="00657C04">
        <w:rPr>
          <w:rFonts w:ascii="Times New Roman" w:eastAsia="Times New Roman" w:hAnsi="Times New Roman" w:cs="Times New Roman"/>
          <w:color w:val="FF0000"/>
        </w:rPr>
        <w:t xml:space="preserve"> as follows:</w:t>
      </w:r>
    </w:p>
    <w:p w14:paraId="3392DDEB"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Define a new dataset using the Automatic Loader (</w:t>
      </w:r>
      <w:proofErr w:type="spellStart"/>
      <w:r w:rsidRPr="00657C04">
        <w:rPr>
          <w:rFonts w:ascii="Times New Roman" w:eastAsia="Times New Roman" w:hAnsi="Times New Roman" w:cs="Times New Roman"/>
          <w:color w:val="FF0000"/>
        </w:rPr>
        <w:t>Bioformats</w:t>
      </w:r>
      <w:proofErr w:type="spellEnd"/>
      <w:r w:rsidRPr="00657C04">
        <w:rPr>
          <w:rFonts w:ascii="Times New Roman" w:eastAsia="Times New Roman" w:hAnsi="Times New Roman" w:cs="Times New Roman"/>
          <w:color w:val="FF0000"/>
        </w:rPr>
        <w:t xml:space="preserve"> based)</w:t>
      </w:r>
    </w:p>
    <w:p w14:paraId="2458544B"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As the file path, we used /path/to/images/</w:t>
      </w:r>
      <w:proofErr w:type="spellStart"/>
      <w:r w:rsidRPr="00657C04">
        <w:rPr>
          <w:rFonts w:ascii="Times New Roman" w:eastAsia="Times New Roman" w:hAnsi="Times New Roman" w:cs="Times New Roman"/>
          <w:color w:val="FF0000"/>
        </w:rPr>
        <w:t>MMStack_Pos</w:t>
      </w:r>
      <w:proofErr w:type="spellEnd"/>
      <w:r w:rsidRPr="00657C04">
        <w:rPr>
          <w:rFonts w:ascii="Times New Roman" w:eastAsia="Times New Roman" w:hAnsi="Times New Roman" w:cs="Times New Roman"/>
          <w:color w:val="FF0000"/>
        </w:rPr>
        <w:t>*.</w:t>
      </w:r>
      <w:proofErr w:type="spellStart"/>
      <w:r w:rsidRPr="00657C04">
        <w:rPr>
          <w:rFonts w:ascii="Times New Roman" w:eastAsia="Times New Roman" w:hAnsi="Times New Roman" w:cs="Times New Roman"/>
          <w:color w:val="FF0000"/>
        </w:rPr>
        <w:t>ome.tif</w:t>
      </w:r>
      <w:proofErr w:type="spellEnd"/>
    </w:p>
    <w:p w14:paraId="6BA68581"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 We mapped </w:t>
      </w:r>
      <w:proofErr w:type="spellStart"/>
      <w:r w:rsidRPr="00657C04">
        <w:rPr>
          <w:rFonts w:ascii="Times New Roman" w:eastAsia="Times New Roman" w:hAnsi="Times New Roman" w:cs="Times New Roman"/>
          <w:color w:val="FF0000"/>
        </w:rPr>
        <w:t>BioFormats</w:t>
      </w:r>
      <w:proofErr w:type="spellEnd"/>
      <w:r w:rsidRPr="00657C04">
        <w:rPr>
          <w:rFonts w:ascii="Times New Roman" w:eastAsia="Times New Roman" w:hAnsi="Times New Roman" w:cs="Times New Roman"/>
          <w:color w:val="FF0000"/>
        </w:rPr>
        <w:t xml:space="preserve"> Series to Tiles (</w:t>
      </w:r>
      <w:proofErr w:type="spellStart"/>
      <w:r w:rsidRPr="00657C04">
        <w:rPr>
          <w:rFonts w:ascii="Times New Roman" w:eastAsia="Times New Roman" w:hAnsi="Times New Roman" w:cs="Times New Roman"/>
          <w:color w:val="FF0000"/>
        </w:rPr>
        <w:t>BioFormats</w:t>
      </w:r>
      <w:proofErr w:type="spellEnd"/>
      <w:r w:rsidRPr="00657C04">
        <w:rPr>
          <w:rFonts w:ascii="Times New Roman" w:eastAsia="Times New Roman" w:hAnsi="Times New Roman" w:cs="Times New Roman"/>
          <w:color w:val="FF0000"/>
        </w:rPr>
        <w:t xml:space="preserve"> Series are? -&gt; Tiles)</w:t>
      </w:r>
    </w:p>
    <w:p w14:paraId="6E5C91E8"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For the numerical pattern detected in the files (</w:t>
      </w:r>
      <w:proofErr w:type="spellStart"/>
      <w:r w:rsidRPr="00657C04">
        <w:rPr>
          <w:rFonts w:ascii="Times New Roman" w:eastAsia="Times New Roman" w:hAnsi="Times New Roman" w:cs="Times New Roman"/>
          <w:color w:val="FF0000"/>
        </w:rPr>
        <w:t>MMStack_Pos</w:t>
      </w:r>
      <w:proofErr w:type="spellEnd"/>
      <w:r w:rsidRPr="00657C04">
        <w:rPr>
          <w:rFonts w:ascii="Times New Roman" w:eastAsia="Times New Roman" w:hAnsi="Times New Roman" w:cs="Times New Roman"/>
          <w:color w:val="FF0000"/>
        </w:rPr>
        <w:t>{0</w:t>
      </w:r>
      <w:proofErr w:type="gramStart"/>
      <w:r w:rsidRPr="00657C04">
        <w:rPr>
          <w:rFonts w:ascii="Times New Roman" w:eastAsia="Times New Roman" w:hAnsi="Times New Roman" w:cs="Times New Roman"/>
          <w:color w:val="FF0000"/>
        </w:rPr>
        <w:t>}.</w:t>
      </w:r>
      <w:proofErr w:type="spellStart"/>
      <w:r w:rsidRPr="00657C04">
        <w:rPr>
          <w:rFonts w:ascii="Times New Roman" w:eastAsia="Times New Roman" w:hAnsi="Times New Roman" w:cs="Times New Roman"/>
          <w:color w:val="FF0000"/>
        </w:rPr>
        <w:t>ome.tif</w:t>
      </w:r>
      <w:proofErr w:type="spellEnd"/>
      <w:proofErr w:type="gramEnd"/>
      <w:r w:rsidRPr="00657C04">
        <w:rPr>
          <w:rFonts w:ascii="Times New Roman" w:eastAsia="Times New Roman" w:hAnsi="Times New Roman" w:cs="Times New Roman"/>
          <w:color w:val="FF0000"/>
        </w:rPr>
        <w:t>) we chose to --ignore this pattern-- (in the newest version, this pattern is ignored automatically)</w:t>
      </w:r>
    </w:p>
    <w:p w14:paraId="70566EC9" w14:textId="360CB15B"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Under Move to Grid, we chose “Do not move Tiles to Grid (use Metadata if available)</w:t>
      </w:r>
      <w:r>
        <w:rPr>
          <w:rFonts w:ascii="Times New Roman" w:eastAsia="Times New Roman" w:hAnsi="Times New Roman" w:cs="Times New Roman"/>
          <w:color w:val="FF0000"/>
        </w:rPr>
        <w:t>”</w:t>
      </w:r>
    </w:p>
    <w:p w14:paraId="3EE4F873" w14:textId="77777777" w:rsidR="007145CA" w:rsidRPr="00657C04" w:rsidRDefault="007145CA" w:rsidP="007145CA">
      <w:pPr>
        <w:spacing w:line="276" w:lineRule="auto"/>
        <w:rPr>
          <w:rFonts w:ascii="Times New Roman" w:eastAsia="Times New Roman" w:hAnsi="Times New Roman" w:cs="Times New Roman"/>
          <w:color w:val="000000"/>
        </w:rPr>
      </w:pPr>
    </w:p>
    <w:p w14:paraId="711C2F1D"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By following this procedure, </w:t>
      </w:r>
      <w:proofErr w:type="spellStart"/>
      <w:r w:rsidRPr="00657C04">
        <w:rPr>
          <w:rFonts w:ascii="Times New Roman" w:eastAsia="Times New Roman" w:hAnsi="Times New Roman" w:cs="Times New Roman"/>
          <w:color w:val="FF0000"/>
        </w:rPr>
        <w:t>BigStitcher</w:t>
      </w:r>
      <w:proofErr w:type="spellEnd"/>
      <w:r w:rsidRPr="00657C04">
        <w:rPr>
          <w:rFonts w:ascii="Times New Roman" w:eastAsia="Times New Roman" w:hAnsi="Times New Roman" w:cs="Times New Roman"/>
          <w:color w:val="FF0000"/>
        </w:rPr>
        <w:t xml:space="preserve"> seems to be able to load </w:t>
      </w:r>
      <w:proofErr w:type="spellStart"/>
      <w:r w:rsidRPr="00657C04">
        <w:rPr>
          <w:rFonts w:ascii="Times New Roman" w:eastAsia="Times New Roman" w:hAnsi="Times New Roman" w:cs="Times New Roman"/>
          <w:color w:val="FF0000"/>
        </w:rPr>
        <w:t>xy</w:t>
      </w:r>
      <w:proofErr w:type="spellEnd"/>
      <w:r w:rsidRPr="00657C04">
        <w:rPr>
          <w:rFonts w:ascii="Times New Roman" w:eastAsia="Times New Roman" w:hAnsi="Times New Roman" w:cs="Times New Roman"/>
          <w:color w:val="FF0000"/>
        </w:rPr>
        <w:t xml:space="preserve"> positions from metadata correctly, at least for the </w:t>
      </w:r>
      <w:proofErr w:type="spellStart"/>
      <w:r w:rsidRPr="00657C04">
        <w:rPr>
          <w:rFonts w:ascii="Times New Roman" w:eastAsia="Times New Roman" w:hAnsi="Times New Roman" w:cs="Times New Roman"/>
          <w:color w:val="FF0000"/>
        </w:rPr>
        <w:t>DemoXYStage</w:t>
      </w:r>
      <w:proofErr w:type="spellEnd"/>
      <w:r w:rsidRPr="00657C04">
        <w:rPr>
          <w:rFonts w:ascii="Times New Roman" w:eastAsia="Times New Roman" w:hAnsi="Times New Roman" w:cs="Times New Roman"/>
          <w:color w:val="FF0000"/>
        </w:rPr>
        <w:t xml:space="preserve">. </w:t>
      </w:r>
    </w:p>
    <w:p w14:paraId="6148557B" w14:textId="77777777" w:rsidR="007145CA" w:rsidRPr="00657C04" w:rsidRDefault="007145CA" w:rsidP="007145CA">
      <w:pPr>
        <w:spacing w:line="276" w:lineRule="auto"/>
        <w:rPr>
          <w:rFonts w:ascii="Times New Roman" w:eastAsia="Times New Roman" w:hAnsi="Times New Roman" w:cs="Times New Roman"/>
          <w:color w:val="000000"/>
        </w:rPr>
      </w:pPr>
    </w:p>
    <w:p w14:paraId="2F0449E5" w14:textId="70407186" w:rsidR="007145CA" w:rsidRDefault="007145CA" w:rsidP="007145CA">
      <w:pPr>
        <w:spacing w:line="276" w:lineRule="auto"/>
        <w:rPr>
          <w:rFonts w:ascii="Times New Roman" w:eastAsia="Times New Roman" w:hAnsi="Times New Roman" w:cs="Times New Roman"/>
          <w:color w:val="FF0000"/>
        </w:rPr>
      </w:pPr>
      <w:r w:rsidRPr="00657C04">
        <w:rPr>
          <w:rFonts w:ascii="Times New Roman" w:eastAsia="Times New Roman" w:hAnsi="Times New Roman" w:cs="Times New Roman"/>
          <w:color w:val="FF0000"/>
        </w:rPr>
        <w:t>If you tried the same steps on your setup an</w:t>
      </w:r>
      <w:r>
        <w:rPr>
          <w:rFonts w:ascii="Times New Roman" w:eastAsia="Times New Roman" w:hAnsi="Times New Roman" w:cs="Times New Roman"/>
          <w:color w:val="FF0000"/>
        </w:rPr>
        <w:t>d</w:t>
      </w:r>
      <w:r w:rsidRPr="00657C04">
        <w:rPr>
          <w:rFonts w:ascii="Times New Roman" w:eastAsia="Times New Roman" w:hAnsi="Times New Roman" w:cs="Times New Roman"/>
          <w:color w:val="FF0000"/>
        </w:rPr>
        <w:t xml:space="preserve"> it did not work, we would of course be happy to look at your data and figure out the problem, if you could provide a small example dataset anonymously somehow</w:t>
      </w:r>
      <w:r>
        <w:rPr>
          <w:rFonts w:ascii="Times New Roman" w:eastAsia="Times New Roman" w:hAnsi="Times New Roman" w:cs="Times New Roman"/>
          <w:color w:val="FF0000"/>
        </w:rPr>
        <w:t xml:space="preserve"> or please file an issue as mentioned above.</w:t>
      </w:r>
    </w:p>
    <w:p w14:paraId="64E8A492" w14:textId="17200852"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Other users have reported problems loading MM data as well (</w:t>
      </w:r>
      <w:hyperlink r:id="rId15" w:history="1">
        <w:r w:rsidRPr="00657C04">
          <w:rPr>
            <w:rFonts w:ascii="Times New Roman" w:eastAsia="Times New Roman" w:hAnsi="Times New Roman" w:cs="Times New Roman"/>
            <w:color w:val="1155CC"/>
            <w:u w:val="single"/>
          </w:rPr>
          <w:t>https://github.com/Preibi</w:t>
        </w:r>
        <w:r w:rsidRPr="00657C04">
          <w:rPr>
            <w:rFonts w:ascii="Times New Roman" w:eastAsia="Times New Roman" w:hAnsi="Times New Roman" w:cs="Times New Roman"/>
            <w:color w:val="1155CC"/>
            <w:u w:val="single"/>
          </w:rPr>
          <w:t>s</w:t>
        </w:r>
        <w:r w:rsidRPr="00657C04">
          <w:rPr>
            <w:rFonts w:ascii="Times New Roman" w:eastAsia="Times New Roman" w:hAnsi="Times New Roman" w:cs="Times New Roman"/>
            <w:color w:val="1155CC"/>
            <w:u w:val="single"/>
          </w:rPr>
          <w:t>chLab/BigStitcher/issues/37</w:t>
        </w:r>
      </w:hyperlink>
      <w:r w:rsidRPr="00657C04">
        <w:rPr>
          <w:rFonts w:ascii="Times New Roman" w:eastAsia="Times New Roman" w:hAnsi="Times New Roman" w:cs="Times New Roman"/>
          <w:color w:val="FF0000"/>
        </w:rPr>
        <w:t xml:space="preserve">), so we fixed the problem of having to </w:t>
      </w:r>
      <w:r w:rsidRPr="00657C04">
        <w:rPr>
          <w:rFonts w:ascii="Times New Roman" w:eastAsia="Times New Roman" w:hAnsi="Times New Roman" w:cs="Times New Roman"/>
          <w:color w:val="FF0000"/>
        </w:rPr>
        <w:lastRenderedPageBreak/>
        <w:t>select the counterintuitive “--ignore this pattern--” and we provide an easy way of flipping images if your stage coordinates do not comply to our x=left, y=down scheme.</w:t>
      </w:r>
      <w:r>
        <w:rPr>
          <w:rFonts w:ascii="Times New Roman" w:eastAsia="Times New Roman" w:hAnsi="Times New Roman" w:cs="Times New Roman"/>
          <w:color w:val="FF0000"/>
        </w:rPr>
        <w:t xml:space="preserve"> Hopefully, this solved the problem.</w:t>
      </w:r>
    </w:p>
    <w:p w14:paraId="2F44D67D" w14:textId="7EE54768" w:rsidR="007145CA" w:rsidRDefault="007145CA" w:rsidP="00873265">
      <w:pPr>
        <w:spacing w:line="276" w:lineRule="auto"/>
        <w:rPr>
          <w:rFonts w:ascii="Times New Roman" w:eastAsia="Times New Roman" w:hAnsi="Times New Roman" w:cs="Times New Roman"/>
          <w:color w:val="FF0000"/>
        </w:rPr>
      </w:pPr>
    </w:p>
    <w:p w14:paraId="3A481FD0" w14:textId="3C4745BA" w:rsidR="00F14850" w:rsidRDefault="007145CA" w:rsidP="00F14850">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Importantly, w</w:t>
      </w:r>
      <w:r w:rsidRPr="00657C04">
        <w:rPr>
          <w:rFonts w:ascii="Times New Roman" w:eastAsia="Times New Roman" w:hAnsi="Times New Roman" w:cs="Times New Roman"/>
          <w:color w:val="FF0000"/>
        </w:rPr>
        <w:t xml:space="preserve">e’ve also recorded a screencast showing how to import TIFF datasets </w:t>
      </w:r>
      <w:r w:rsidR="00F14850" w:rsidRPr="00657C04">
        <w:rPr>
          <w:rFonts w:ascii="Times New Roman" w:eastAsia="Times New Roman" w:hAnsi="Times New Roman" w:cs="Times New Roman"/>
          <w:color w:val="FF0000"/>
        </w:rPr>
        <w:t>(including MM)</w:t>
      </w:r>
      <w:r w:rsidR="00F14850">
        <w:rPr>
          <w:rFonts w:ascii="Times New Roman" w:eastAsia="Times New Roman" w:hAnsi="Times New Roman" w:cs="Times New Roman"/>
          <w:color w:val="FF0000"/>
        </w:rPr>
        <w:t xml:space="preserve"> </w:t>
      </w:r>
      <w:r w:rsidR="00B554B7">
        <w:rPr>
          <w:rFonts w:ascii="Times New Roman" w:eastAsia="Times New Roman" w:hAnsi="Times New Roman" w:cs="Times New Roman"/>
          <w:color w:val="FF0000"/>
        </w:rPr>
        <w:t xml:space="preserve">to make it easier </w:t>
      </w:r>
      <w:r w:rsidR="00F14850">
        <w:rPr>
          <w:rFonts w:ascii="Times New Roman" w:eastAsia="Times New Roman" w:hAnsi="Times New Roman" w:cs="Times New Roman"/>
          <w:color w:val="FF0000"/>
        </w:rPr>
        <w:t>for people if the loading of the original image data fails</w:t>
      </w:r>
      <w:r w:rsidRPr="00657C04">
        <w:rPr>
          <w:rFonts w:ascii="Times New Roman" w:eastAsia="Times New Roman" w:hAnsi="Times New Roman" w:cs="Times New Roman"/>
          <w:color w:val="FF0000"/>
        </w:rPr>
        <w:t xml:space="preserve">: </w:t>
      </w:r>
      <w:hyperlink r:id="rId16" w:history="1">
        <w:r w:rsidRPr="00657C04">
          <w:rPr>
            <w:rFonts w:ascii="Times New Roman" w:eastAsia="Times New Roman" w:hAnsi="Times New Roman" w:cs="Times New Roman"/>
            <w:color w:val="1155CC"/>
            <w:u w:val="single"/>
          </w:rPr>
          <w:t>https://youtu.be/aUofNP6V0lg</w:t>
        </w:r>
      </w:hyperlink>
      <w:r w:rsidR="00F14850">
        <w:rPr>
          <w:rFonts w:ascii="Times New Roman" w:eastAsia="Times New Roman" w:hAnsi="Times New Roman" w:cs="Times New Roman"/>
          <w:color w:val="FF0000"/>
        </w:rPr>
        <w:t xml:space="preserve">  We added this to the supplement.</w:t>
      </w:r>
    </w:p>
    <w:p w14:paraId="03BE657D" w14:textId="77777777" w:rsidR="00F14850" w:rsidRDefault="00F14850" w:rsidP="00873265">
      <w:pPr>
        <w:spacing w:line="276" w:lineRule="auto"/>
        <w:rPr>
          <w:rFonts w:ascii="Times New Roman" w:eastAsia="Times New Roman" w:hAnsi="Times New Roman" w:cs="Times New Roman"/>
          <w:color w:val="FF0000"/>
        </w:rPr>
      </w:pPr>
    </w:p>
    <w:p w14:paraId="066A88E6" w14:textId="25D7948A"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2. On this same dataset (and four replications of this dataset from different preparations), we attempted to use the interest point extraction followed by ICP. Each channel is 2048x2048 pixels with 51 z positions separated by 250 nm. An Olympus 40x NA 1.3 oil immersion objective was utilized for excitation and detection for an effective pixel size of ~162 microns. We intentionally introduced a slight mismatch in XY position between the two spectrally separated detection cameras to test the chromatic aberration algorithm. An imaging flat </w:t>
      </w:r>
      <w:proofErr w:type="spellStart"/>
      <w:r w:rsidRPr="00657C04">
        <w:rPr>
          <w:rFonts w:ascii="Times New Roman" w:eastAsia="Times New Roman" w:hAnsi="Times New Roman" w:cs="Times New Roman"/>
          <w:i/>
          <w:iCs/>
          <w:color w:val="000000"/>
          <w:shd w:val="clear" w:color="auto" w:fill="FFFFFF"/>
        </w:rPr>
        <w:t>beamsplitter</w:t>
      </w:r>
      <w:proofErr w:type="spellEnd"/>
      <w:r w:rsidRPr="00657C04">
        <w:rPr>
          <w:rFonts w:ascii="Times New Roman" w:eastAsia="Times New Roman" w:hAnsi="Times New Roman" w:cs="Times New Roman"/>
          <w:i/>
          <w:iCs/>
          <w:color w:val="000000"/>
          <w:shd w:val="clear" w:color="auto" w:fill="FFFFFF"/>
        </w:rPr>
        <w:t xml:space="preserve"> from </w:t>
      </w:r>
      <w:proofErr w:type="spellStart"/>
      <w:r w:rsidRPr="00657C04">
        <w:rPr>
          <w:rFonts w:ascii="Times New Roman" w:eastAsia="Times New Roman" w:hAnsi="Times New Roman" w:cs="Times New Roman"/>
          <w:i/>
          <w:iCs/>
          <w:color w:val="000000"/>
          <w:shd w:val="clear" w:color="auto" w:fill="FFFFFF"/>
        </w:rPr>
        <w:t>Semrock</w:t>
      </w:r>
      <w:proofErr w:type="spellEnd"/>
      <w:r w:rsidRPr="00657C04">
        <w:rPr>
          <w:rFonts w:ascii="Times New Roman" w:eastAsia="Times New Roman" w:hAnsi="Times New Roman" w:cs="Times New Roman"/>
          <w:i/>
          <w:iCs/>
          <w:color w:val="000000"/>
          <w:shd w:val="clear" w:color="auto" w:fill="FFFFFF"/>
        </w:rPr>
        <w:t xml:space="preserve"> directed emitted photons due to 405/488 excitation to camera #1 and photons due to 555/640 excitation to camera #2. There is some spectral bleed-through of photons due to 488 </w:t>
      </w:r>
      <w:proofErr w:type="gramStart"/>
      <w:r w:rsidRPr="00657C04">
        <w:rPr>
          <w:rFonts w:ascii="Times New Roman" w:eastAsia="Times New Roman" w:hAnsi="Times New Roman" w:cs="Times New Roman"/>
          <w:i/>
          <w:iCs/>
          <w:color w:val="000000"/>
          <w:shd w:val="clear" w:color="auto" w:fill="FFFFFF"/>
        </w:rPr>
        <w:t>excitation</w:t>
      </w:r>
      <w:proofErr w:type="gramEnd"/>
      <w:r w:rsidRPr="00657C04">
        <w:rPr>
          <w:rFonts w:ascii="Times New Roman" w:eastAsia="Times New Roman" w:hAnsi="Times New Roman" w:cs="Times New Roman"/>
          <w:i/>
          <w:iCs/>
          <w:color w:val="000000"/>
          <w:shd w:val="clear" w:color="auto" w:fill="FFFFFF"/>
        </w:rPr>
        <w:t xml:space="preserve"> to camera #2.</w:t>
      </w:r>
    </w:p>
    <w:p w14:paraId="401283BF" w14:textId="77777777" w:rsidR="00CB1AB9" w:rsidRPr="00657C04" w:rsidRDefault="00CB1AB9" w:rsidP="00873265">
      <w:pPr>
        <w:spacing w:line="276" w:lineRule="auto"/>
        <w:rPr>
          <w:rFonts w:ascii="Times New Roman" w:eastAsia="Times New Roman" w:hAnsi="Times New Roman" w:cs="Times New Roman"/>
          <w:color w:val="000000"/>
        </w:rPr>
      </w:pPr>
    </w:p>
    <w:p w14:paraId="215505F6"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The Register with ICP options 'Simple (tile registration)' or 'Simple (all together)' options causes the axial extent of the stitched image to expand by almost ten-fold with huge distortions in the channel associated with 405 nm excitation (DAPI nuclear counterstain in this case). However, only performing 'Simple (chromatic aberration)' correctly aligned the offset in the cameras with no axial distortion.</w:t>
      </w:r>
    </w:p>
    <w:p w14:paraId="55D28475" w14:textId="77777777" w:rsidR="00CB1AB9" w:rsidRPr="00657C04" w:rsidRDefault="00CB1AB9" w:rsidP="00873265">
      <w:pPr>
        <w:spacing w:line="276" w:lineRule="auto"/>
        <w:rPr>
          <w:rFonts w:ascii="Times New Roman" w:eastAsia="Times New Roman" w:hAnsi="Times New Roman" w:cs="Times New Roman"/>
          <w:color w:val="000000"/>
        </w:rPr>
      </w:pPr>
    </w:p>
    <w:p w14:paraId="08307165"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This behavior seems abnormal. Perhaps we are utilizing the software incorrectly?</w:t>
      </w:r>
    </w:p>
    <w:p w14:paraId="187AA280" w14:textId="77777777" w:rsidR="00CB1AB9" w:rsidRPr="00657C04" w:rsidRDefault="00CB1AB9" w:rsidP="00873265">
      <w:pPr>
        <w:spacing w:line="276" w:lineRule="auto"/>
        <w:rPr>
          <w:rFonts w:ascii="Times New Roman" w:eastAsia="Times New Roman" w:hAnsi="Times New Roman" w:cs="Times New Roman"/>
          <w:color w:val="000000"/>
        </w:rPr>
      </w:pPr>
    </w:p>
    <w:p w14:paraId="33B8C485" w14:textId="74F64C5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The ICP algorithm might produce these erroneous results if no reliable point matches can be determined. Point matches are iteratively determined by matching interest points in one image to their nearest neighbor in the other, calculating and applying a least-squares optimal transformation to align the point sets and repeating the process until it converges. In the presence of too few</w:t>
      </w:r>
      <w:r w:rsidR="00972921">
        <w:rPr>
          <w:rFonts w:ascii="Times New Roman" w:eastAsia="Times New Roman" w:hAnsi="Times New Roman" w:cs="Times New Roman"/>
          <w:color w:val="FF0000"/>
          <w:shd w:val="clear" w:color="auto" w:fill="FFFFFF"/>
        </w:rPr>
        <w:t xml:space="preserve"> </w:t>
      </w:r>
      <w:r w:rsidRPr="00657C04">
        <w:rPr>
          <w:rFonts w:ascii="Times New Roman" w:eastAsia="Times New Roman" w:hAnsi="Times New Roman" w:cs="Times New Roman"/>
          <w:color w:val="FF0000"/>
          <w:shd w:val="clear" w:color="auto" w:fill="FFFFFF"/>
        </w:rPr>
        <w:t>actually correct interest</w:t>
      </w:r>
      <w:r w:rsidR="00972921">
        <w:rPr>
          <w:rFonts w:ascii="Times New Roman" w:eastAsia="Times New Roman" w:hAnsi="Times New Roman" w:cs="Times New Roman"/>
          <w:color w:val="FF0000"/>
          <w:shd w:val="clear" w:color="auto" w:fill="FFFFFF"/>
        </w:rPr>
        <w:t>-</w:t>
      </w:r>
      <w:r w:rsidRPr="00657C04">
        <w:rPr>
          <w:rFonts w:ascii="Times New Roman" w:eastAsia="Times New Roman" w:hAnsi="Times New Roman" w:cs="Times New Roman"/>
          <w:color w:val="FF0000"/>
          <w:shd w:val="clear" w:color="auto" w:fill="FFFFFF"/>
        </w:rPr>
        <w:t>points present in both images (e.g. due to too many detections in the background) or a too large neighbor search radius, the procedure might converge to a matching of actually unrelated points, and thus a bad registration.</w:t>
      </w:r>
    </w:p>
    <w:p w14:paraId="5257E8C0" w14:textId="0C01B73E"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One requirement of ICP is that the images are already roughly aligned. For tile registration, it should therefore be used as a refinement step after an initial alignment with phase correlation. Did you by any chance perform the ICP before stitching via phase correlation (guess because your question about that comes after this)? In this case, the observed behavior would make sense, as the channels, with only a slight shift are sufficiently pre-aligned for ICP to work, while the tiles are not pre-aligned enough and erroneous registrations are generated from the unreliable point matches.</w:t>
      </w:r>
    </w:p>
    <w:p w14:paraId="1188DDB4" w14:textId="6D650E63" w:rsidR="00CB1AB9" w:rsidRDefault="00CB1AB9" w:rsidP="00873265">
      <w:pPr>
        <w:spacing w:line="276" w:lineRule="auto"/>
        <w:rPr>
          <w:rFonts w:ascii="Times New Roman" w:eastAsia="Times New Roman" w:hAnsi="Times New Roman" w:cs="Times New Roman"/>
          <w:color w:val="FF0000"/>
          <w:shd w:val="clear" w:color="auto" w:fill="FFFFFF"/>
        </w:rPr>
      </w:pPr>
      <w:r w:rsidRPr="00657C04">
        <w:rPr>
          <w:rFonts w:ascii="Times New Roman" w:eastAsia="Times New Roman" w:hAnsi="Times New Roman" w:cs="Times New Roman"/>
          <w:color w:val="FF0000"/>
          <w:shd w:val="clear" w:color="auto" w:fill="FFFFFF"/>
        </w:rPr>
        <w:lastRenderedPageBreak/>
        <w:t>Otherwise, playing with the detection parameters (</w:t>
      </w:r>
      <w:proofErr w:type="spellStart"/>
      <w:r w:rsidRPr="00657C04">
        <w:rPr>
          <w:rFonts w:ascii="Times New Roman" w:eastAsia="Times New Roman" w:hAnsi="Times New Roman" w:cs="Times New Roman"/>
          <w:color w:val="FF0000"/>
          <w:shd w:val="clear" w:color="auto" w:fill="FFFFFF"/>
        </w:rPr>
        <w:t>downsampling</w:t>
      </w:r>
      <w:proofErr w:type="spellEnd"/>
      <w:r w:rsidRPr="00657C04">
        <w:rPr>
          <w:rFonts w:ascii="Times New Roman" w:eastAsia="Times New Roman" w:hAnsi="Times New Roman" w:cs="Times New Roman"/>
          <w:color w:val="FF0000"/>
          <w:shd w:val="clear" w:color="auto" w:fill="FFFFFF"/>
        </w:rPr>
        <w:t xml:space="preserve"> and threshold) to detect more sensible interest points (they can be visualized in Multiview mode) or adjusting the neighbor search radius (Fine/Normal/Gross alignment) might help. Furthermore, by going to the Expert... Option for the ICP refinement, one could restrict the transformation model to rigid (no scaling/shearing), apply stronger regularization to the model or use manually detected </w:t>
      </w:r>
      <w:proofErr w:type="spellStart"/>
      <w:r w:rsidRPr="00657C04">
        <w:rPr>
          <w:rFonts w:ascii="Times New Roman" w:eastAsia="Times New Roman" w:hAnsi="Times New Roman" w:cs="Times New Roman"/>
          <w:color w:val="FF0000"/>
          <w:shd w:val="clear" w:color="auto" w:fill="FFFFFF"/>
        </w:rPr>
        <w:t>InterestPoints</w:t>
      </w:r>
      <w:proofErr w:type="spellEnd"/>
      <w:r w:rsidRPr="00657C04">
        <w:rPr>
          <w:rFonts w:ascii="Times New Roman" w:eastAsia="Times New Roman" w:hAnsi="Times New Roman" w:cs="Times New Roman"/>
          <w:color w:val="FF0000"/>
          <w:shd w:val="clear" w:color="auto" w:fill="FFFFFF"/>
        </w:rPr>
        <w:t xml:space="preserve"> (detected in Multiview mode) for the refinement.</w:t>
      </w:r>
      <w:r w:rsidR="00972921">
        <w:rPr>
          <w:rFonts w:ascii="Times New Roman" w:eastAsia="Times New Roman" w:hAnsi="Times New Roman" w:cs="Times New Roman"/>
          <w:color w:val="FF0000"/>
          <w:shd w:val="clear" w:color="auto" w:fill="FFFFFF"/>
        </w:rPr>
        <w:t xml:space="preserve"> In </w:t>
      </w:r>
      <w:proofErr w:type="gramStart"/>
      <w:r w:rsidR="00972921">
        <w:rPr>
          <w:rFonts w:ascii="Times New Roman" w:eastAsia="Times New Roman" w:hAnsi="Times New Roman" w:cs="Times New Roman"/>
          <w:color w:val="FF0000"/>
          <w:shd w:val="clear" w:color="auto" w:fill="FFFFFF"/>
        </w:rPr>
        <w:t>general</w:t>
      </w:r>
      <w:proofErr w:type="gramEnd"/>
      <w:r w:rsidR="00972921">
        <w:rPr>
          <w:rFonts w:ascii="Times New Roman" w:eastAsia="Times New Roman" w:hAnsi="Times New Roman" w:cs="Times New Roman"/>
          <w:color w:val="FF0000"/>
          <w:shd w:val="clear" w:color="auto" w:fill="FFFFFF"/>
        </w:rPr>
        <w:t xml:space="preserve"> it is very helpful to actually look at the detected interest points as well as the correspondences that were found. You can do this in </w:t>
      </w:r>
      <w:proofErr w:type="spellStart"/>
      <w:r w:rsidR="00972921">
        <w:rPr>
          <w:rFonts w:ascii="Times New Roman" w:eastAsia="Times New Roman" w:hAnsi="Times New Roman" w:cs="Times New Roman"/>
          <w:color w:val="FF0000"/>
          <w:shd w:val="clear" w:color="auto" w:fill="FFFFFF"/>
        </w:rPr>
        <w:t>multiview</w:t>
      </w:r>
      <w:proofErr w:type="spellEnd"/>
      <w:r w:rsidR="00972921">
        <w:rPr>
          <w:rFonts w:ascii="Times New Roman" w:eastAsia="Times New Roman" w:hAnsi="Times New Roman" w:cs="Times New Roman"/>
          <w:color w:val="FF0000"/>
          <w:shd w:val="clear" w:color="auto" w:fill="FFFFFF"/>
        </w:rPr>
        <w:t xml:space="preserve"> mode, active Interest Point Explorer and click on the number of the respective set of interest points. This gives you exactly the same image as shown in Supplementary Fig. 17,20. This will help you to understand what actually went wrong.</w:t>
      </w:r>
    </w:p>
    <w:p w14:paraId="3B25FA6C" w14:textId="77777777" w:rsidR="00972921" w:rsidRPr="00657C04" w:rsidRDefault="00972921" w:rsidP="00873265">
      <w:pPr>
        <w:spacing w:line="276" w:lineRule="auto"/>
        <w:rPr>
          <w:rFonts w:ascii="Times New Roman" w:eastAsia="Times New Roman" w:hAnsi="Times New Roman" w:cs="Times New Roman"/>
          <w:color w:val="000000"/>
        </w:rPr>
      </w:pPr>
    </w:p>
    <w:p w14:paraId="4AADEE99" w14:textId="58E5E6D9" w:rsidR="00CB1AB9" w:rsidRDefault="00CB1AB9" w:rsidP="00873265">
      <w:pPr>
        <w:spacing w:line="276" w:lineRule="auto"/>
        <w:rPr>
          <w:rFonts w:ascii="Times New Roman" w:eastAsia="Times New Roman" w:hAnsi="Times New Roman" w:cs="Times New Roman"/>
          <w:color w:val="FF0000"/>
          <w:u w:val="single"/>
          <w:shd w:val="clear" w:color="auto" w:fill="FFFFFF"/>
        </w:rPr>
      </w:pPr>
      <w:r w:rsidRPr="00657C04">
        <w:rPr>
          <w:rFonts w:ascii="Times New Roman" w:eastAsia="Times New Roman" w:hAnsi="Times New Roman" w:cs="Times New Roman"/>
          <w:color w:val="FF0000"/>
          <w:shd w:val="clear" w:color="auto" w:fill="FFFFFF"/>
        </w:rPr>
        <w:t>We have in-depth documentation for this step of the processing pipeline on the ImageJ wiki:</w:t>
      </w:r>
      <w:hyperlink r:id="rId17" w:history="1">
        <w:r w:rsidRPr="00657C04">
          <w:rPr>
            <w:rFonts w:ascii="Times New Roman" w:eastAsia="Times New Roman" w:hAnsi="Times New Roman" w:cs="Times New Roman"/>
            <w:color w:val="FF0000"/>
            <w:u w:val="single"/>
            <w:shd w:val="clear" w:color="auto" w:fill="FFFFFF"/>
          </w:rPr>
          <w:t xml:space="preserve"> https://imagej.net/BigStitcher_ICP_refinement</w:t>
        </w:r>
      </w:hyperlink>
    </w:p>
    <w:p w14:paraId="06D5E87B" w14:textId="57445B66" w:rsidR="00972921" w:rsidRDefault="00972921" w:rsidP="00873265">
      <w:pPr>
        <w:spacing w:line="276" w:lineRule="auto"/>
        <w:rPr>
          <w:rFonts w:ascii="Times New Roman" w:eastAsia="Times New Roman" w:hAnsi="Times New Roman" w:cs="Times New Roman"/>
          <w:color w:val="000000"/>
        </w:rPr>
      </w:pPr>
    </w:p>
    <w:p w14:paraId="7473320A" w14:textId="1A758372" w:rsidR="00972921" w:rsidRPr="00972921" w:rsidRDefault="00972921" w:rsidP="00873265">
      <w:pPr>
        <w:spacing w:line="276" w:lineRule="auto"/>
        <w:rPr>
          <w:rFonts w:ascii="Times New Roman" w:eastAsia="Times New Roman" w:hAnsi="Times New Roman" w:cs="Times New Roman"/>
          <w:color w:val="FF0000"/>
        </w:rPr>
      </w:pPr>
      <w:r w:rsidRPr="00972921">
        <w:rPr>
          <w:rFonts w:ascii="Times New Roman" w:eastAsia="Times New Roman" w:hAnsi="Times New Roman" w:cs="Times New Roman"/>
          <w:color w:val="FF0000"/>
        </w:rPr>
        <w:t>It would also be helpful to have the example data to really advise what is actually going wrong in this case.</w:t>
      </w:r>
      <w:r>
        <w:rPr>
          <w:rFonts w:ascii="Times New Roman" w:eastAsia="Times New Roman" w:hAnsi="Times New Roman" w:cs="Times New Roman"/>
          <w:color w:val="FF0000"/>
        </w:rPr>
        <w:t xml:space="preserve"> Feel free to open an issue on </w:t>
      </w:r>
      <w:proofErr w:type="spellStart"/>
      <w:r>
        <w:rPr>
          <w:rFonts w:ascii="Times New Roman" w:eastAsia="Times New Roman" w:hAnsi="Times New Roman" w:cs="Times New Roman"/>
          <w:color w:val="FF0000"/>
        </w:rPr>
        <w:t>github</w:t>
      </w:r>
      <w:proofErr w:type="spellEnd"/>
      <w:r>
        <w:rPr>
          <w:rFonts w:ascii="Times New Roman" w:eastAsia="Times New Roman" w:hAnsi="Times New Roman" w:cs="Times New Roman"/>
          <w:color w:val="FF0000"/>
        </w:rPr>
        <w:t xml:space="preserve"> or give us access to the data anonymously (</w:t>
      </w:r>
      <w:hyperlink r:id="rId18" w:history="1">
        <w:r w:rsidRPr="00782F71">
          <w:rPr>
            <w:rStyle w:val="Hyperlink"/>
            <w:rFonts w:ascii="Times New Roman" w:eastAsia="Times New Roman" w:hAnsi="Times New Roman" w:cs="Times New Roman"/>
          </w:rPr>
          <w:t>https://github.com/PreibischLab/BigStitcher/issues</w:t>
        </w:r>
      </w:hyperlink>
      <w:r>
        <w:rPr>
          <w:rFonts w:ascii="Times New Roman" w:eastAsia="Times New Roman" w:hAnsi="Times New Roman" w:cs="Times New Roman"/>
          <w:color w:val="FF0000"/>
        </w:rPr>
        <w:t>).</w:t>
      </w:r>
      <w:r w:rsidR="003F7834">
        <w:rPr>
          <w:rFonts w:ascii="Times New Roman" w:eastAsia="Times New Roman" w:hAnsi="Times New Roman" w:cs="Times New Roman"/>
          <w:color w:val="FF0000"/>
        </w:rPr>
        <w:t xml:space="preserve"> All-in-all this sounds like this is a problem that is fixable by choosing the right set of parameters, which is sometimes a question of experience. We actually plan on doing a second course on </w:t>
      </w:r>
      <w:proofErr w:type="spellStart"/>
      <w:r w:rsidR="003F7834">
        <w:rPr>
          <w:rFonts w:ascii="Times New Roman" w:eastAsia="Times New Roman" w:hAnsi="Times New Roman" w:cs="Times New Roman"/>
          <w:color w:val="FF0000"/>
        </w:rPr>
        <w:t>BigStitcher</w:t>
      </w:r>
      <w:proofErr w:type="spellEnd"/>
      <w:r w:rsidR="003F7834">
        <w:rPr>
          <w:rFonts w:ascii="Times New Roman" w:eastAsia="Times New Roman" w:hAnsi="Times New Roman" w:cs="Times New Roman"/>
          <w:color w:val="FF0000"/>
        </w:rPr>
        <w:t xml:space="preserve"> use in the future and will make the course available online where we will discuss exactly such issues and how to figure it out best.</w:t>
      </w:r>
    </w:p>
    <w:p w14:paraId="0DA743DE" w14:textId="77777777" w:rsidR="00CB1AB9" w:rsidRPr="00657C04" w:rsidRDefault="00CB1AB9" w:rsidP="00873265">
      <w:pPr>
        <w:spacing w:after="240" w:line="276" w:lineRule="auto"/>
        <w:rPr>
          <w:rFonts w:ascii="Times New Roman" w:eastAsia="Times New Roman" w:hAnsi="Times New Roman" w:cs="Times New Roman"/>
          <w:color w:val="000000"/>
        </w:rPr>
      </w:pPr>
    </w:p>
    <w:p w14:paraId="64E35EC8"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3. It is not clear how the 'best' n points are selected during the Phase Correlation step. Can the authors please clarify the process of the algorithm?</w:t>
      </w:r>
    </w:p>
    <w:p w14:paraId="01B81546" w14:textId="77777777" w:rsidR="00CB1AB9" w:rsidRPr="00657C04" w:rsidRDefault="00CB1AB9" w:rsidP="00873265">
      <w:pPr>
        <w:spacing w:line="276" w:lineRule="auto"/>
        <w:rPr>
          <w:rFonts w:ascii="Times New Roman" w:eastAsia="Times New Roman" w:hAnsi="Times New Roman" w:cs="Times New Roman"/>
          <w:color w:val="000000"/>
        </w:rPr>
      </w:pPr>
    </w:p>
    <w:p w14:paraId="4D1C419B" w14:textId="001FFAC0"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Ideally, the phase correlation algorithm produces a phase correlation matrix (PCM) with a single intensity peak, whose location corresponds to the shift vector between the two input images. However, in real images with noise and repetitive structures, the PCM might contain multiple peaks. Furthermore, due to the circular nature of the Fourier shift theorem, each peak might correspond to 2</w:t>
      </w:r>
      <w:proofErr w:type="gramStart"/>
      <w:r w:rsidRPr="00657C04">
        <w:rPr>
          <w:rFonts w:ascii="Times New Roman" w:eastAsia="Times New Roman" w:hAnsi="Times New Roman" w:cs="Times New Roman"/>
          <w:color w:val="FF0000"/>
        </w:rPr>
        <w:t>^</w:t>
      </w:r>
      <w:ins w:id="3" w:author="David Hörl" w:date="2019-04-18T11:22:00Z">
        <w:r w:rsidR="00DF7284">
          <w:rPr>
            <w:rFonts w:ascii="Times New Roman" w:eastAsia="Times New Roman" w:hAnsi="Times New Roman" w:cs="Times New Roman"/>
            <w:color w:val="FF0000"/>
          </w:rPr>
          <w:t>(</w:t>
        </w:r>
      </w:ins>
      <w:proofErr w:type="gramEnd"/>
      <w:r w:rsidRPr="00657C04">
        <w:rPr>
          <w:rFonts w:ascii="Times New Roman" w:eastAsia="Times New Roman" w:hAnsi="Times New Roman" w:cs="Times New Roman"/>
          <w:color w:val="FF0000"/>
        </w:rPr>
        <w:t>number of dimensions</w:t>
      </w:r>
      <w:ins w:id="4" w:author="David Hörl" w:date="2019-04-18T11:22:00Z">
        <w:r w:rsidR="00DF7284">
          <w:rPr>
            <w:rFonts w:ascii="Times New Roman" w:eastAsia="Times New Roman" w:hAnsi="Times New Roman" w:cs="Times New Roman"/>
            <w:color w:val="FF0000"/>
          </w:rPr>
          <w:t>)</w:t>
        </w:r>
      </w:ins>
      <w:r w:rsidRPr="00657C04">
        <w:rPr>
          <w:rFonts w:ascii="Times New Roman" w:eastAsia="Times New Roman" w:hAnsi="Times New Roman" w:cs="Times New Roman"/>
          <w:color w:val="FF0000"/>
        </w:rPr>
        <w:t xml:space="preserve"> actual shifts. In our implementation, we therefore check the n peaks (subpixel-localized local maxima) of highest intensity and validate each possible shift by calculating the cross correlation of the shifted images. The final result is the shift yielding the highest cross correlation.</w:t>
      </w:r>
    </w:p>
    <w:p w14:paraId="500DB2F2" w14:textId="77777777" w:rsidR="00CB1AB9" w:rsidRPr="00657C04" w:rsidRDefault="00CB1AB9" w:rsidP="00873265">
      <w:pPr>
        <w:spacing w:line="276" w:lineRule="auto"/>
        <w:rPr>
          <w:rFonts w:ascii="Times New Roman" w:eastAsia="Times New Roman" w:hAnsi="Times New Roman" w:cs="Times New Roman"/>
          <w:color w:val="000000"/>
        </w:rPr>
      </w:pPr>
    </w:p>
    <w:p w14:paraId="3896CD60"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The procedure is explained under Pairwise Stitching using Fourier-based Phase Correlation in the online methods as well as in the </w:t>
      </w:r>
      <w:proofErr w:type="spellStart"/>
      <w:r w:rsidRPr="00657C04">
        <w:rPr>
          <w:rFonts w:ascii="Times New Roman" w:eastAsia="Times New Roman" w:hAnsi="Times New Roman" w:cs="Times New Roman"/>
          <w:color w:val="FF0000"/>
        </w:rPr>
        <w:t>BigStitcher</w:t>
      </w:r>
      <w:proofErr w:type="spellEnd"/>
      <w:r w:rsidRPr="00657C04">
        <w:rPr>
          <w:rFonts w:ascii="Times New Roman" w:eastAsia="Times New Roman" w:hAnsi="Times New Roman" w:cs="Times New Roman"/>
          <w:color w:val="FF0000"/>
        </w:rPr>
        <w:t xml:space="preserve"> documentation on the ImageJ wiki: https://imagej.net/BigStitcher_Advanced_stitching#Advanced_phase_correlation</w:t>
      </w:r>
    </w:p>
    <w:p w14:paraId="0C519F17" w14:textId="77777777" w:rsidR="00CB1AB9" w:rsidRPr="00657C04" w:rsidRDefault="00CB1AB9" w:rsidP="00873265">
      <w:pPr>
        <w:spacing w:after="240" w:line="276" w:lineRule="auto"/>
        <w:rPr>
          <w:rFonts w:ascii="Times New Roman" w:eastAsia="Times New Roman" w:hAnsi="Times New Roman" w:cs="Times New Roman"/>
          <w:color w:val="000000"/>
        </w:rPr>
      </w:pPr>
    </w:p>
    <w:p w14:paraId="3250E636" w14:textId="0A3822CF"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lastRenderedPageBreak/>
        <w:t xml:space="preserve">4. How does the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w:t>
      </w:r>
      <w:proofErr w:type="spellStart"/>
      <w:r w:rsidRPr="00657C04">
        <w:rPr>
          <w:rFonts w:ascii="Times New Roman" w:eastAsia="Times New Roman" w:hAnsi="Times New Roman" w:cs="Times New Roman"/>
          <w:i/>
          <w:iCs/>
          <w:color w:val="000000"/>
          <w:shd w:val="clear" w:color="auto" w:fill="FFFFFF"/>
        </w:rPr>
        <w:t>multiview</w:t>
      </w:r>
      <w:proofErr w:type="spellEnd"/>
      <w:r w:rsidRPr="00657C04">
        <w:rPr>
          <w:rFonts w:ascii="Times New Roman" w:eastAsia="Times New Roman" w:hAnsi="Times New Roman" w:cs="Times New Roman"/>
          <w:i/>
          <w:iCs/>
          <w:color w:val="000000"/>
          <w:shd w:val="clear" w:color="auto" w:fill="FFFFFF"/>
        </w:rPr>
        <w:t xml:space="preserve"> fusion compare to the CUDA-based </w:t>
      </w:r>
      <w:proofErr w:type="spellStart"/>
      <w:r w:rsidRPr="00657C04">
        <w:rPr>
          <w:rFonts w:ascii="Times New Roman" w:eastAsia="Times New Roman" w:hAnsi="Times New Roman" w:cs="Times New Roman"/>
          <w:i/>
          <w:iCs/>
          <w:color w:val="000000"/>
          <w:shd w:val="clear" w:color="auto" w:fill="FFFFFF"/>
        </w:rPr>
        <w:t>IsoView</w:t>
      </w:r>
      <w:proofErr w:type="spellEnd"/>
      <w:r w:rsidRPr="00657C04">
        <w:rPr>
          <w:rFonts w:ascii="Times New Roman" w:eastAsia="Times New Roman" w:hAnsi="Times New Roman" w:cs="Times New Roman"/>
          <w:i/>
          <w:iCs/>
          <w:color w:val="000000"/>
          <w:shd w:val="clear" w:color="auto" w:fill="FFFFFF"/>
        </w:rPr>
        <w:t xml:space="preserve"> </w:t>
      </w:r>
      <w:proofErr w:type="spellStart"/>
      <w:r w:rsidRPr="00657C04">
        <w:rPr>
          <w:rFonts w:ascii="Times New Roman" w:eastAsia="Times New Roman" w:hAnsi="Times New Roman" w:cs="Times New Roman"/>
          <w:i/>
          <w:iCs/>
          <w:color w:val="000000"/>
          <w:shd w:val="clear" w:color="auto" w:fill="FFFFFF"/>
        </w:rPr>
        <w:t>multiview</w:t>
      </w:r>
      <w:proofErr w:type="spellEnd"/>
      <w:r w:rsidRPr="00657C04">
        <w:rPr>
          <w:rFonts w:ascii="Times New Roman" w:eastAsia="Times New Roman" w:hAnsi="Times New Roman" w:cs="Times New Roman"/>
          <w:i/>
          <w:iCs/>
          <w:color w:val="000000"/>
          <w:shd w:val="clear" w:color="auto" w:fill="FFFFFF"/>
        </w:rPr>
        <w:t xml:space="preserve"> fusion presented in Chhetri et al. Nature Methods 2015? </w:t>
      </w:r>
      <w:r w:rsidR="008E3756" w:rsidRPr="008E3756">
        <w:rPr>
          <w:rFonts w:ascii="Times New Roman" w:eastAsia="Times New Roman" w:hAnsi="Times New Roman" w:cs="Times New Roman"/>
          <w:i/>
          <w:iCs/>
          <w:color w:val="000000"/>
          <w:shd w:val="clear" w:color="auto" w:fill="FFFFFF"/>
        </w:rPr>
        <w:t xml:space="preserve">A quantitative comparison with the instrument's original reconstruction algorithm would strengthen the author's argument that </w:t>
      </w:r>
      <w:proofErr w:type="spellStart"/>
      <w:r w:rsidR="008E3756" w:rsidRPr="008E3756">
        <w:rPr>
          <w:rFonts w:ascii="Times New Roman" w:eastAsia="Times New Roman" w:hAnsi="Times New Roman" w:cs="Times New Roman"/>
          <w:i/>
          <w:iCs/>
          <w:color w:val="000000"/>
          <w:shd w:val="clear" w:color="auto" w:fill="FFFFFF"/>
        </w:rPr>
        <w:t>BigStitcher</w:t>
      </w:r>
      <w:proofErr w:type="spellEnd"/>
      <w:r w:rsidR="008E3756" w:rsidRPr="008E3756">
        <w:rPr>
          <w:rFonts w:ascii="Times New Roman" w:eastAsia="Times New Roman" w:hAnsi="Times New Roman" w:cs="Times New Roman"/>
          <w:i/>
          <w:iCs/>
          <w:color w:val="000000"/>
          <w:shd w:val="clear" w:color="auto" w:fill="FFFFFF"/>
        </w:rPr>
        <w:t xml:space="preserve"> incorporates multiple views in a streamlined pipeline that corrects for major optical effects.</w:t>
      </w:r>
    </w:p>
    <w:p w14:paraId="649C6993" w14:textId="77777777" w:rsidR="00CB1AB9" w:rsidRPr="00657C04" w:rsidRDefault="00CB1AB9" w:rsidP="00873265">
      <w:pPr>
        <w:spacing w:line="276" w:lineRule="auto"/>
        <w:rPr>
          <w:rFonts w:ascii="Times New Roman" w:eastAsia="Times New Roman" w:hAnsi="Times New Roman" w:cs="Times New Roman"/>
          <w:color w:val="000000"/>
        </w:rPr>
      </w:pPr>
    </w:p>
    <w:p w14:paraId="5F8B22F0" w14:textId="19D5438E" w:rsidR="00CB1AB9" w:rsidRPr="00BA4444" w:rsidRDefault="00C4689A" w:rsidP="00873265">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 xml:space="preserve">Both are implementations of the Lucy-Richardson deconvolution algorithm: </w:t>
      </w:r>
      <w:r w:rsidR="00CB1AB9" w:rsidRPr="00657C04">
        <w:rPr>
          <w:rFonts w:ascii="Times New Roman" w:eastAsia="Times New Roman" w:hAnsi="Times New Roman" w:cs="Times New Roman"/>
          <w:color w:val="FF0000"/>
        </w:rPr>
        <w:t xml:space="preserve">“we wrote our own implementation of the Lucy-Richardson three-dimensional </w:t>
      </w:r>
      <w:proofErr w:type="spellStart"/>
      <w:r w:rsidR="00CB1AB9" w:rsidRPr="00657C04">
        <w:rPr>
          <w:rFonts w:ascii="Times New Roman" w:eastAsia="Times New Roman" w:hAnsi="Times New Roman" w:cs="Times New Roman"/>
          <w:color w:val="FF0000"/>
        </w:rPr>
        <w:t>multiview</w:t>
      </w:r>
      <w:proofErr w:type="spellEnd"/>
      <w:r w:rsidR="00CB1AB9" w:rsidRPr="00657C04">
        <w:rPr>
          <w:rFonts w:ascii="Times New Roman" w:eastAsia="Times New Roman" w:hAnsi="Times New Roman" w:cs="Times New Roman"/>
          <w:color w:val="FF0000"/>
        </w:rPr>
        <w:t xml:space="preserve"> deconvolution algorithm</w:t>
      </w:r>
      <w:r w:rsidR="00CB1AB9" w:rsidRPr="0008435D">
        <w:rPr>
          <w:rFonts w:ascii="Times New Roman" w:eastAsia="Times New Roman" w:hAnsi="Times New Roman" w:cs="Times New Roman"/>
          <w:color w:val="FF0000"/>
          <w:vertAlign w:val="superscript"/>
        </w:rPr>
        <w:t>4,17,24</w:t>
      </w:r>
      <w:r w:rsidR="00CB1AB9" w:rsidRPr="00657C04">
        <w:rPr>
          <w:rFonts w:ascii="Times New Roman" w:eastAsia="Times New Roman" w:hAnsi="Times New Roman" w:cs="Times New Roman"/>
          <w:color w:val="FF0000"/>
        </w:rPr>
        <w:t>”</w:t>
      </w:r>
      <w:r>
        <w:rPr>
          <w:rFonts w:ascii="Times New Roman" w:eastAsia="Times New Roman" w:hAnsi="Times New Roman" w:cs="Times New Roman"/>
          <w:color w:val="FF0000"/>
        </w:rPr>
        <w:t xml:space="preserve"> (citing the Chhetri paper, who is co-author of</w:t>
      </w:r>
      <w:r w:rsidR="00BA4444">
        <w:rPr>
          <w:rFonts w:ascii="Times New Roman" w:eastAsia="Times New Roman" w:hAnsi="Times New Roman" w:cs="Times New Roman"/>
          <w:color w:val="FF0000"/>
        </w:rPr>
        <w:t xml:space="preserve"> this paper as well)</w:t>
      </w:r>
      <w:r w:rsidR="00CB1AB9" w:rsidRPr="00657C04">
        <w:rPr>
          <w:rFonts w:ascii="Times New Roman" w:eastAsia="Times New Roman" w:hAnsi="Times New Roman" w:cs="Times New Roman"/>
          <w:color w:val="FF0000"/>
        </w:rPr>
        <w:t>.</w:t>
      </w:r>
      <w:r w:rsidR="00DA2DAF">
        <w:rPr>
          <w:rFonts w:ascii="Times New Roman" w:eastAsia="Times New Roman" w:hAnsi="Times New Roman" w:cs="Times New Roman"/>
          <w:color w:val="FF0000"/>
        </w:rPr>
        <w:t xml:space="preserve"> </w:t>
      </w:r>
      <w:r w:rsidR="0008435D">
        <w:rPr>
          <w:rFonts w:ascii="Times New Roman" w:eastAsia="Times New Roman" w:hAnsi="Times New Roman" w:cs="Times New Roman"/>
          <w:color w:val="FF0000"/>
        </w:rPr>
        <w:t xml:space="preserve">Reference 17 describes an older version of the </w:t>
      </w:r>
      <w:proofErr w:type="spellStart"/>
      <w:r w:rsidR="00DA2DAF">
        <w:rPr>
          <w:rFonts w:ascii="Times New Roman" w:eastAsia="Times New Roman" w:hAnsi="Times New Roman" w:cs="Times New Roman"/>
          <w:color w:val="FF0000"/>
        </w:rPr>
        <w:t>multiview</w:t>
      </w:r>
      <w:proofErr w:type="spellEnd"/>
      <w:r w:rsidR="00DA2DAF">
        <w:rPr>
          <w:rFonts w:ascii="Times New Roman" w:eastAsia="Times New Roman" w:hAnsi="Times New Roman" w:cs="Times New Roman"/>
          <w:color w:val="FF0000"/>
        </w:rPr>
        <w:t>-</w:t>
      </w:r>
      <w:r w:rsidR="0008435D">
        <w:rPr>
          <w:rFonts w:ascii="Times New Roman" w:eastAsia="Times New Roman" w:hAnsi="Times New Roman" w:cs="Times New Roman"/>
          <w:color w:val="FF0000"/>
        </w:rPr>
        <w:t>deconvolution used in this paper.</w:t>
      </w:r>
      <w:r w:rsidR="00DA2DAF">
        <w:rPr>
          <w:rFonts w:ascii="Times New Roman" w:eastAsia="Times New Roman" w:hAnsi="Times New Roman" w:cs="Times New Roman"/>
          <w:color w:val="FF0000"/>
        </w:rPr>
        <w:t xml:space="preserve"> This means the underlying algorithm is identical, as long as no speed optimization introduced in [17] is used.</w:t>
      </w:r>
      <w:r w:rsidR="00BA4444">
        <w:rPr>
          <w:rFonts w:ascii="Times New Roman" w:eastAsia="Times New Roman" w:hAnsi="Times New Roman" w:cs="Times New Roman"/>
          <w:color w:val="FF0000"/>
        </w:rPr>
        <w:t xml:space="preserve"> The</w:t>
      </w:r>
      <w:r w:rsidR="00CB1AB9" w:rsidRPr="00657C04">
        <w:rPr>
          <w:rFonts w:ascii="Times New Roman" w:eastAsia="Times New Roman" w:hAnsi="Times New Roman" w:cs="Times New Roman"/>
          <w:color w:val="FF0000"/>
        </w:rPr>
        <w:t xml:space="preserve"> contribution</w:t>
      </w:r>
      <w:r w:rsidR="00BA4444">
        <w:rPr>
          <w:rFonts w:ascii="Times New Roman" w:eastAsia="Times New Roman" w:hAnsi="Times New Roman" w:cs="Times New Roman"/>
          <w:color w:val="FF0000"/>
        </w:rPr>
        <w:t xml:space="preserve"> this paper makes is to extend our own implementation so that it can directly run on parts of a multi-terabyte volume, </w:t>
      </w:r>
      <w:r w:rsidR="00CB1AB9" w:rsidRPr="00657C04">
        <w:rPr>
          <w:rFonts w:ascii="Times New Roman" w:eastAsia="Times New Roman" w:hAnsi="Times New Roman" w:cs="Times New Roman"/>
          <w:color w:val="FF0000"/>
        </w:rPr>
        <w:t>which the CUDA software cannot.</w:t>
      </w:r>
      <w:bookmarkStart w:id="5" w:name="_GoBack"/>
      <w:bookmarkEnd w:id="5"/>
    </w:p>
    <w:p w14:paraId="77C838A9" w14:textId="77777777" w:rsidR="00CB1AB9" w:rsidRPr="00657C04" w:rsidRDefault="00CB1AB9" w:rsidP="00873265">
      <w:pPr>
        <w:spacing w:line="276" w:lineRule="auto"/>
        <w:rPr>
          <w:rFonts w:ascii="Times New Roman" w:eastAsia="Times New Roman" w:hAnsi="Times New Roman" w:cs="Times New Roman"/>
          <w:color w:val="000000"/>
        </w:rPr>
      </w:pPr>
    </w:p>
    <w:p w14:paraId="5732A5AD"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5. We find the memory estimates that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provides for image fusion are consistently incorrect. Using a workstation with 128 GB of RAM, we regularly run out of memory for stitching processing </w:t>
      </w:r>
      <w:commentRangeStart w:id="6"/>
      <w:r w:rsidRPr="00657C04">
        <w:rPr>
          <w:rFonts w:ascii="Times New Roman" w:eastAsia="Times New Roman" w:hAnsi="Times New Roman" w:cs="Times New Roman"/>
          <w:i/>
          <w:iCs/>
          <w:color w:val="000000"/>
          <w:shd w:val="clear" w:color="auto" w:fill="FFFFFF"/>
        </w:rPr>
        <w:t xml:space="preserve">that the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plugin estimates will only require ~90 GB</w:t>
      </w:r>
      <w:commentRangeEnd w:id="6"/>
      <w:r w:rsidR="002B6650">
        <w:rPr>
          <w:rStyle w:val="CommentReference"/>
        </w:rPr>
        <w:commentReference w:id="6"/>
      </w:r>
      <w:r w:rsidRPr="00657C04">
        <w:rPr>
          <w:rFonts w:ascii="Times New Roman" w:eastAsia="Times New Roman" w:hAnsi="Times New Roman" w:cs="Times New Roman"/>
          <w:i/>
          <w:iCs/>
          <w:color w:val="000000"/>
          <w:shd w:val="clear" w:color="auto" w:fill="FFFFFF"/>
        </w:rPr>
        <w:t>. Providing accurate estimates to users will streamline their use of the plugin and aid adoption. Particularly because the plugin offers an alternate fusion strategy that does not require as much RAM.</w:t>
      </w:r>
    </w:p>
    <w:p w14:paraId="4D0AC878" w14:textId="77777777" w:rsidR="00CB1AB9" w:rsidRPr="00657C04" w:rsidRDefault="00CB1AB9" w:rsidP="00873265">
      <w:pPr>
        <w:spacing w:line="276" w:lineRule="auto"/>
        <w:rPr>
          <w:rFonts w:ascii="Times New Roman" w:eastAsia="Times New Roman" w:hAnsi="Times New Roman" w:cs="Times New Roman"/>
          <w:color w:val="000000"/>
        </w:rPr>
      </w:pPr>
    </w:p>
    <w:p w14:paraId="36C85D92" w14:textId="4FF51663" w:rsidR="00CB1AB9" w:rsidRDefault="000D002D" w:rsidP="00873265">
      <w:pPr>
        <w:spacing w:line="276" w:lineRule="auto"/>
        <w:rPr>
          <w:ins w:id="7" w:author="David Hörl" w:date="2019-04-18T12:27:00Z"/>
          <w:rFonts w:ascii="Times New Roman" w:eastAsia="Times New Roman" w:hAnsi="Times New Roman" w:cs="Times New Roman"/>
          <w:color w:val="FF0000"/>
        </w:rPr>
      </w:pPr>
      <w:r>
        <w:rPr>
          <w:rFonts w:ascii="Times New Roman" w:eastAsia="Times New Roman" w:hAnsi="Times New Roman" w:cs="Times New Roman"/>
          <w:color w:val="FF0000"/>
        </w:rPr>
        <w:t xml:space="preserve">Two things come to mind at first. </w:t>
      </w:r>
      <w:r w:rsidR="00786650">
        <w:rPr>
          <w:rFonts w:ascii="Times New Roman" w:eastAsia="Times New Roman" w:hAnsi="Times New Roman" w:cs="Times New Roman"/>
          <w:color w:val="FF0000"/>
        </w:rPr>
        <w:t xml:space="preserve">Did you resave your dataset to HDF5 in the beginning? Do you assign enough RAM to the Fiji Java instance, i.e. does Java use the full 128GB of the system? Both could maybe explain this behavior that we could not recapitulate on our side. It would be </w:t>
      </w:r>
      <w:r w:rsidR="00DA2DAF">
        <w:rPr>
          <w:rFonts w:ascii="Times New Roman" w:eastAsia="Times New Roman" w:hAnsi="Times New Roman" w:cs="Times New Roman"/>
          <w:color w:val="FF0000"/>
        </w:rPr>
        <w:t>very</w:t>
      </w:r>
      <w:r w:rsidR="00786650">
        <w:rPr>
          <w:rFonts w:ascii="Times New Roman" w:eastAsia="Times New Roman" w:hAnsi="Times New Roman" w:cs="Times New Roman"/>
          <w:color w:val="FF0000"/>
        </w:rPr>
        <w:t xml:space="preserve"> useful to have </w:t>
      </w:r>
      <w:r w:rsidR="00DA2DAF">
        <w:rPr>
          <w:rFonts w:ascii="Times New Roman" w:eastAsia="Times New Roman" w:hAnsi="Times New Roman" w:cs="Times New Roman"/>
          <w:color w:val="FF0000"/>
        </w:rPr>
        <w:t xml:space="preserve">the </w:t>
      </w:r>
      <w:r w:rsidR="00786650">
        <w:rPr>
          <w:rFonts w:ascii="Times New Roman" w:eastAsia="Times New Roman" w:hAnsi="Times New Roman" w:cs="Times New Roman"/>
          <w:color w:val="FF0000"/>
        </w:rPr>
        <w:t xml:space="preserve">data and your set of commands that recapitulates this behavior. This is also a perfect </w:t>
      </w:r>
      <w:proofErr w:type="spellStart"/>
      <w:r w:rsidR="00786650">
        <w:rPr>
          <w:rFonts w:ascii="Times New Roman" w:eastAsia="Times New Roman" w:hAnsi="Times New Roman" w:cs="Times New Roman"/>
          <w:color w:val="FF0000"/>
        </w:rPr>
        <w:t>github</w:t>
      </w:r>
      <w:proofErr w:type="spellEnd"/>
      <w:r w:rsidR="00786650">
        <w:rPr>
          <w:rFonts w:ascii="Times New Roman" w:eastAsia="Times New Roman" w:hAnsi="Times New Roman" w:cs="Times New Roman"/>
          <w:color w:val="FF0000"/>
        </w:rPr>
        <w:t xml:space="preserve"> issue where we, I am convinced, would relatively quickly be able figure out together how to solve this problem and maybe fix a bug or two in the process. </w:t>
      </w:r>
      <w:r w:rsidR="001C5D2A">
        <w:rPr>
          <w:rFonts w:ascii="Times New Roman" w:eastAsia="Times New Roman" w:hAnsi="Times New Roman" w:cs="Times New Roman"/>
          <w:color w:val="FF0000"/>
        </w:rPr>
        <w:t>I am s</w:t>
      </w:r>
      <w:r>
        <w:rPr>
          <w:rFonts w:ascii="Times New Roman" w:eastAsia="Times New Roman" w:hAnsi="Times New Roman" w:cs="Times New Roman"/>
          <w:color w:val="FF0000"/>
        </w:rPr>
        <w:t>orry that we cannot fix this issue without more information on the problem.</w:t>
      </w:r>
    </w:p>
    <w:p w14:paraId="0868B9A5" w14:textId="34A6B513" w:rsidR="002B6650" w:rsidRDefault="002B6650" w:rsidP="00873265">
      <w:pPr>
        <w:spacing w:line="276" w:lineRule="auto"/>
        <w:rPr>
          <w:ins w:id="8" w:author="David Hörl" w:date="2019-04-18T12:27:00Z"/>
          <w:rFonts w:ascii="Times New Roman" w:eastAsia="Times New Roman" w:hAnsi="Times New Roman" w:cs="Times New Roman"/>
          <w:color w:val="FF0000"/>
        </w:rPr>
      </w:pPr>
    </w:p>
    <w:p w14:paraId="7A7D7456" w14:textId="1D0B9717" w:rsidR="002B6650" w:rsidRDefault="002B6650" w:rsidP="00873265">
      <w:pPr>
        <w:spacing w:line="276" w:lineRule="auto"/>
        <w:rPr>
          <w:rFonts w:ascii="Times New Roman" w:eastAsia="Times New Roman" w:hAnsi="Times New Roman" w:cs="Times New Roman"/>
          <w:color w:val="FF0000"/>
        </w:rPr>
      </w:pPr>
      <w:ins w:id="9" w:author="David Hörl" w:date="2019-04-18T12:30:00Z">
        <w:r>
          <w:rPr>
            <w:rFonts w:ascii="Times New Roman" w:eastAsia="Times New Roman" w:hAnsi="Times New Roman" w:cs="Times New Roman"/>
            <w:color w:val="FF0000"/>
          </w:rPr>
          <w:t xml:space="preserve">For example, other users contacted us </w:t>
        </w:r>
      </w:ins>
      <w:ins w:id="10" w:author="David Hörl" w:date="2019-04-18T12:35:00Z">
        <w:r>
          <w:rPr>
            <w:rFonts w:ascii="Times New Roman" w:eastAsia="Times New Roman" w:hAnsi="Times New Roman" w:cs="Times New Roman"/>
            <w:color w:val="FF0000"/>
          </w:rPr>
          <w:t xml:space="preserve">(by email) </w:t>
        </w:r>
      </w:ins>
      <w:ins w:id="11" w:author="David Hörl" w:date="2019-04-18T12:30:00Z">
        <w:r>
          <w:rPr>
            <w:rFonts w:ascii="Times New Roman" w:eastAsia="Times New Roman" w:hAnsi="Times New Roman" w:cs="Times New Roman"/>
            <w:color w:val="FF0000"/>
          </w:rPr>
          <w:t xml:space="preserve">about a </w:t>
        </w:r>
      </w:ins>
      <w:ins w:id="12" w:author="David Hörl" w:date="2019-04-18T12:32:00Z">
        <w:r>
          <w:rPr>
            <w:rFonts w:ascii="Times New Roman" w:eastAsia="Times New Roman" w:hAnsi="Times New Roman" w:cs="Times New Roman"/>
            <w:color w:val="FF0000"/>
          </w:rPr>
          <w:t xml:space="preserve">similar </w:t>
        </w:r>
      </w:ins>
      <w:proofErr w:type="spellStart"/>
      <w:ins w:id="13" w:author="David Hörl" w:date="2019-04-18T12:30:00Z">
        <w:r>
          <w:rPr>
            <w:rFonts w:ascii="Times New Roman" w:eastAsia="Times New Roman" w:hAnsi="Times New Roman" w:cs="Times New Roman"/>
            <w:color w:val="FF0000"/>
          </w:rPr>
          <w:t>OutOfMemoryError</w:t>
        </w:r>
        <w:proofErr w:type="spellEnd"/>
        <w:r>
          <w:rPr>
            <w:rFonts w:ascii="Times New Roman" w:eastAsia="Times New Roman" w:hAnsi="Times New Roman" w:cs="Times New Roman"/>
            <w:color w:val="FF0000"/>
          </w:rPr>
          <w:t xml:space="preserve"> </w:t>
        </w:r>
      </w:ins>
      <w:ins w:id="14" w:author="David Hörl" w:date="2019-04-18T12:31:00Z">
        <w:r>
          <w:rPr>
            <w:rFonts w:ascii="Times New Roman" w:eastAsia="Times New Roman" w:hAnsi="Times New Roman" w:cs="Times New Roman"/>
            <w:color w:val="FF0000"/>
          </w:rPr>
          <w:t>during the stitching (phase correlation) step. We soon figured out that it was caused by them using a machine with a very large number o</w:t>
        </w:r>
      </w:ins>
      <w:ins w:id="15" w:author="David Hörl" w:date="2019-04-18T12:32:00Z">
        <w:r>
          <w:rPr>
            <w:rFonts w:ascii="Times New Roman" w:eastAsia="Times New Roman" w:hAnsi="Times New Roman" w:cs="Times New Roman"/>
            <w:color w:val="FF0000"/>
          </w:rPr>
          <w:t>f CPU cores, which led to an unreasonably large number of pairwise shifts being calculated in parallel</w:t>
        </w:r>
      </w:ins>
      <w:ins w:id="16" w:author="David Hörl" w:date="2019-04-18T12:34:00Z">
        <w:r>
          <w:rPr>
            <w:rFonts w:ascii="Times New Roman" w:eastAsia="Times New Roman" w:hAnsi="Times New Roman" w:cs="Times New Roman"/>
            <w:color w:val="FF0000"/>
          </w:rPr>
          <w:t xml:space="preserve"> (exhausting available RAM)</w:t>
        </w:r>
      </w:ins>
      <w:ins w:id="17" w:author="David Hörl" w:date="2019-04-18T12:32:00Z">
        <w:r>
          <w:rPr>
            <w:rFonts w:ascii="Times New Roman" w:eastAsia="Times New Roman" w:hAnsi="Times New Roman" w:cs="Times New Roman"/>
            <w:color w:val="FF0000"/>
          </w:rPr>
          <w:t xml:space="preserve">. </w:t>
        </w:r>
      </w:ins>
      <w:ins w:id="18" w:author="David Hörl" w:date="2019-04-18T12:33:00Z">
        <w:r>
          <w:rPr>
            <w:rFonts w:ascii="Times New Roman" w:eastAsia="Times New Roman" w:hAnsi="Times New Roman" w:cs="Times New Roman"/>
            <w:color w:val="FF0000"/>
          </w:rPr>
          <w:t xml:space="preserve">Inspired by this feedback, we now support manual setting of the number of </w:t>
        </w:r>
      </w:ins>
      <w:ins w:id="19" w:author="David Hörl" w:date="2019-04-18T12:34:00Z">
        <w:r>
          <w:rPr>
            <w:rFonts w:ascii="Times New Roman" w:eastAsia="Times New Roman" w:hAnsi="Times New Roman" w:cs="Times New Roman"/>
            <w:color w:val="FF0000"/>
          </w:rPr>
          <w:t>parallel tasks in the expert parameters of the stitching step</w:t>
        </w:r>
      </w:ins>
      <w:ins w:id="20" w:author="David Hörl" w:date="2019-04-18T12:35:00Z">
        <w:r>
          <w:rPr>
            <w:rFonts w:ascii="Times New Roman" w:eastAsia="Times New Roman" w:hAnsi="Times New Roman" w:cs="Times New Roman"/>
            <w:color w:val="FF0000"/>
          </w:rPr>
          <w:t xml:space="preserve"> in the most recent </w:t>
        </w:r>
      </w:ins>
      <w:ins w:id="21" w:author="David Hörl" w:date="2019-04-18T12:36:00Z">
        <w:r>
          <w:rPr>
            <w:rFonts w:ascii="Times New Roman" w:eastAsia="Times New Roman" w:hAnsi="Times New Roman" w:cs="Times New Roman"/>
            <w:color w:val="FF0000"/>
          </w:rPr>
          <w:t xml:space="preserve">release of </w:t>
        </w:r>
        <w:proofErr w:type="spellStart"/>
        <w:r>
          <w:rPr>
            <w:rFonts w:ascii="Times New Roman" w:eastAsia="Times New Roman" w:hAnsi="Times New Roman" w:cs="Times New Roman"/>
            <w:color w:val="FF0000"/>
          </w:rPr>
          <w:t>BigStitcher</w:t>
        </w:r>
      </w:ins>
      <w:proofErr w:type="spellEnd"/>
      <w:ins w:id="22" w:author="David Hörl" w:date="2019-04-18T12:34:00Z">
        <w:r>
          <w:rPr>
            <w:rFonts w:ascii="Times New Roman" w:eastAsia="Times New Roman" w:hAnsi="Times New Roman" w:cs="Times New Roman"/>
            <w:color w:val="FF0000"/>
          </w:rPr>
          <w:t>.</w:t>
        </w:r>
      </w:ins>
    </w:p>
    <w:p w14:paraId="33CE260F" w14:textId="77777777" w:rsidR="00786650" w:rsidRPr="00657C04" w:rsidRDefault="00786650" w:rsidP="00873265">
      <w:pPr>
        <w:spacing w:line="276" w:lineRule="auto"/>
        <w:rPr>
          <w:rFonts w:ascii="Times New Roman" w:eastAsia="Times New Roman" w:hAnsi="Times New Roman" w:cs="Times New Roman"/>
          <w:color w:val="000000"/>
        </w:rPr>
      </w:pPr>
    </w:p>
    <w:p w14:paraId="3FBA7F75"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00FFFF"/>
        </w:rPr>
        <w:t>Reviewer #3:</w:t>
      </w:r>
    </w:p>
    <w:p w14:paraId="70B8880A"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Remarks to the Author:</w:t>
      </w:r>
    </w:p>
    <w:p w14:paraId="7247CDFB"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This paper describes the </w:t>
      </w:r>
      <w:proofErr w:type="spellStart"/>
      <w:r w:rsidRPr="00657C04">
        <w:rPr>
          <w:rFonts w:ascii="Times New Roman" w:eastAsia="Times New Roman" w:hAnsi="Times New Roman" w:cs="Times New Roman"/>
          <w:i/>
          <w:iCs/>
          <w:color w:val="000000"/>
          <w:shd w:val="clear" w:color="auto" w:fill="FFFFFF"/>
        </w:rPr>
        <w:t>BigStitcher</w:t>
      </w:r>
      <w:proofErr w:type="spellEnd"/>
      <w:r w:rsidRPr="00657C04">
        <w:rPr>
          <w:rFonts w:ascii="Times New Roman" w:eastAsia="Times New Roman" w:hAnsi="Times New Roman" w:cs="Times New Roman"/>
          <w:i/>
          <w:iCs/>
          <w:color w:val="000000"/>
          <w:shd w:val="clear" w:color="auto" w:fill="FFFFFF"/>
        </w:rPr>
        <w:t xml:space="preserve"> software for reconstruction of large (TBs sized) multi-tile, multi-view light microscopy acquisitions of whole-tissue and whole-organism.</w:t>
      </w:r>
    </w:p>
    <w:p w14:paraId="47B61B2E" w14:textId="77777777" w:rsidR="00CB1AB9" w:rsidRPr="00657C04" w:rsidRDefault="00CB1AB9" w:rsidP="00873265">
      <w:pPr>
        <w:spacing w:line="276" w:lineRule="auto"/>
        <w:rPr>
          <w:rFonts w:ascii="Times New Roman" w:eastAsia="Times New Roman" w:hAnsi="Times New Roman" w:cs="Times New Roman"/>
          <w:color w:val="000000"/>
        </w:rPr>
      </w:pPr>
    </w:p>
    <w:p w14:paraId="303D9D70" w14:textId="7C00CFDB" w:rsidR="00CB1AB9" w:rsidRPr="00652BDB" w:rsidRDefault="00CB1AB9" w:rsidP="00873265">
      <w:pPr>
        <w:spacing w:line="276" w:lineRule="auto"/>
        <w:rPr>
          <w:rFonts w:ascii="Times New Roman" w:eastAsia="Times New Roman" w:hAnsi="Times New Roman" w:cs="Times New Roman"/>
          <w:i/>
          <w:iCs/>
          <w:color w:val="000000"/>
          <w:shd w:val="clear" w:color="auto" w:fill="FFFFFF"/>
        </w:rPr>
      </w:pPr>
      <w:r w:rsidRPr="00657C04">
        <w:rPr>
          <w:rFonts w:ascii="Times New Roman" w:eastAsia="Times New Roman" w:hAnsi="Times New Roman" w:cs="Times New Roman"/>
          <w:i/>
          <w:iCs/>
          <w:color w:val="000000"/>
          <w:shd w:val="clear" w:color="auto" w:fill="FFFFFF"/>
        </w:rPr>
        <w:lastRenderedPageBreak/>
        <w:t xml:space="preserve">I enjoyed reading this paper. The paper is well </w:t>
      </w:r>
      <w:proofErr w:type="gramStart"/>
      <w:r w:rsidRPr="00657C04">
        <w:rPr>
          <w:rFonts w:ascii="Times New Roman" w:eastAsia="Times New Roman" w:hAnsi="Times New Roman" w:cs="Times New Roman"/>
          <w:i/>
          <w:iCs/>
          <w:color w:val="000000"/>
          <w:shd w:val="clear" w:color="auto" w:fill="FFFFFF"/>
        </w:rPr>
        <w:t>written</w:t>
      </w:r>
      <w:proofErr w:type="gramEnd"/>
      <w:r w:rsidRPr="00657C04">
        <w:rPr>
          <w:rFonts w:ascii="Times New Roman" w:eastAsia="Times New Roman" w:hAnsi="Times New Roman" w:cs="Times New Roman"/>
          <w:i/>
          <w:iCs/>
          <w:color w:val="000000"/>
          <w:shd w:val="clear" w:color="auto" w:fill="FFFFFF"/>
        </w:rPr>
        <w:t xml:space="preserve"> and the chain of thoughts are easy to follow. </w:t>
      </w:r>
      <w:r w:rsidR="00652BDB" w:rsidRPr="00652BDB">
        <w:rPr>
          <w:rFonts w:ascii="Times New Roman" w:eastAsia="Times New Roman" w:hAnsi="Times New Roman" w:cs="Times New Roman"/>
          <w:i/>
          <w:iCs/>
          <w:color w:val="000000"/>
          <w:shd w:val="clear" w:color="auto" w:fill="FFFFFF"/>
        </w:rPr>
        <w:t xml:space="preserve">The results look very promising and useful to the community. </w:t>
      </w:r>
    </w:p>
    <w:p w14:paraId="46CD907A" w14:textId="3CDD562A" w:rsidR="00CB1AB9" w:rsidRDefault="00CB1AB9" w:rsidP="00873265">
      <w:pPr>
        <w:spacing w:line="276" w:lineRule="auto"/>
        <w:rPr>
          <w:rFonts w:ascii="Times New Roman" w:eastAsia="Times New Roman" w:hAnsi="Times New Roman" w:cs="Times New Roman"/>
          <w:color w:val="000000"/>
        </w:rPr>
      </w:pPr>
    </w:p>
    <w:p w14:paraId="123F5503" w14:textId="389B0187" w:rsidR="00652BDB" w:rsidRPr="00652BDB" w:rsidRDefault="00652BDB" w:rsidP="00873265">
      <w:pPr>
        <w:spacing w:line="276" w:lineRule="auto"/>
        <w:rPr>
          <w:rFonts w:ascii="Times New Roman" w:eastAsia="Times New Roman" w:hAnsi="Times New Roman" w:cs="Times New Roman"/>
          <w:color w:val="FF0000"/>
        </w:rPr>
      </w:pPr>
      <w:r w:rsidRPr="00652BDB">
        <w:rPr>
          <w:rFonts w:ascii="Times New Roman" w:eastAsia="Times New Roman" w:hAnsi="Times New Roman" w:cs="Times New Roman"/>
          <w:color w:val="FF0000"/>
        </w:rPr>
        <w:t>First of all, thanks a lot for this positive remark on our work.</w:t>
      </w:r>
    </w:p>
    <w:p w14:paraId="5E44A71D" w14:textId="77777777" w:rsidR="00652BDB" w:rsidRPr="00657C04" w:rsidRDefault="00652BDB" w:rsidP="00873265">
      <w:pPr>
        <w:spacing w:line="276" w:lineRule="auto"/>
        <w:rPr>
          <w:rFonts w:ascii="Times New Roman" w:eastAsia="Times New Roman" w:hAnsi="Times New Roman" w:cs="Times New Roman"/>
          <w:color w:val="000000"/>
        </w:rPr>
      </w:pPr>
    </w:p>
    <w:p w14:paraId="49647406" w14:textId="77777777" w:rsidR="002202EC" w:rsidRPr="002202EC" w:rsidRDefault="002202EC" w:rsidP="002202EC">
      <w:pPr>
        <w:spacing w:line="276" w:lineRule="auto"/>
        <w:rPr>
          <w:rFonts w:ascii="Times New Roman" w:eastAsia="Times New Roman" w:hAnsi="Times New Roman" w:cs="Times New Roman"/>
          <w:color w:val="000000"/>
        </w:rPr>
      </w:pPr>
      <w:r w:rsidRPr="002202EC">
        <w:rPr>
          <w:rFonts w:ascii="Times New Roman" w:eastAsia="Times New Roman" w:hAnsi="Times New Roman" w:cs="Times New Roman"/>
          <w:i/>
          <w:iCs/>
          <w:color w:val="000000"/>
        </w:rPr>
        <w:t>Can the authors please comment to why their tool is significantly slower in execution time than most of the other tools for the Fusion step (as shown in table 1)?</w:t>
      </w:r>
    </w:p>
    <w:p w14:paraId="60609257" w14:textId="77777777" w:rsidR="00CB1AB9" w:rsidRPr="00657C04" w:rsidRDefault="00CB1AB9" w:rsidP="00873265">
      <w:pPr>
        <w:spacing w:line="276" w:lineRule="auto"/>
        <w:rPr>
          <w:rFonts w:ascii="Times New Roman" w:eastAsia="Times New Roman" w:hAnsi="Times New Roman" w:cs="Times New Roman"/>
          <w:color w:val="000000"/>
        </w:rPr>
      </w:pPr>
    </w:p>
    <w:p w14:paraId="5C5BC0AD" w14:textId="7E515BCC" w:rsidR="00A41D40" w:rsidRDefault="00A41D40" w:rsidP="00873265">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 xml:space="preserve">The difference is that </w:t>
      </w:r>
      <w:proofErr w:type="spellStart"/>
      <w:r>
        <w:rPr>
          <w:rFonts w:ascii="Times New Roman" w:eastAsia="Times New Roman" w:hAnsi="Times New Roman" w:cs="Times New Roman"/>
          <w:color w:val="FF0000"/>
        </w:rPr>
        <w:t>BigStitcher</w:t>
      </w:r>
      <w:proofErr w:type="spellEnd"/>
      <w:r>
        <w:rPr>
          <w:rFonts w:ascii="Times New Roman" w:eastAsia="Times New Roman" w:hAnsi="Times New Roman" w:cs="Times New Roman"/>
          <w:color w:val="FF0000"/>
        </w:rPr>
        <w:t xml:space="preserve"> fuses using affine models, not translation models</w:t>
      </w:r>
      <w:r w:rsidR="006466AE">
        <w:rPr>
          <w:rFonts w:ascii="Times New Roman" w:eastAsia="Times New Roman" w:hAnsi="Times New Roman" w:cs="Times New Roman"/>
          <w:color w:val="FF0000"/>
        </w:rPr>
        <w:t xml:space="preserve">, which is a more complex and compute-intense problem, which also implies that data cannot be loaded just plane-by-plane </w:t>
      </w:r>
      <w:r w:rsidR="00641872">
        <w:rPr>
          <w:rFonts w:ascii="Times New Roman" w:eastAsia="Times New Roman" w:hAnsi="Times New Roman" w:cs="Times New Roman"/>
          <w:color w:val="FF0000"/>
        </w:rPr>
        <w:t>as it is possible for all other tools</w:t>
      </w:r>
      <w:r w:rsidR="006466AE">
        <w:rPr>
          <w:rFonts w:ascii="Times New Roman" w:eastAsia="Times New Roman" w:hAnsi="Times New Roman" w:cs="Times New Roman"/>
          <w:color w:val="FF0000"/>
        </w:rPr>
        <w:t>.</w:t>
      </w:r>
      <w:r>
        <w:rPr>
          <w:rFonts w:ascii="Times New Roman" w:eastAsia="Times New Roman" w:hAnsi="Times New Roman" w:cs="Times New Roman"/>
          <w:color w:val="FF0000"/>
        </w:rPr>
        <w:t xml:space="preserve"> </w:t>
      </w:r>
      <w:r w:rsidR="00F84196">
        <w:rPr>
          <w:rFonts w:ascii="Times New Roman" w:eastAsia="Times New Roman" w:hAnsi="Times New Roman" w:cs="Times New Roman"/>
          <w:color w:val="FF0000"/>
        </w:rPr>
        <w:t xml:space="preserve">As pointed out </w:t>
      </w:r>
      <w:r w:rsidR="006466AE">
        <w:rPr>
          <w:rFonts w:ascii="Times New Roman" w:eastAsia="Times New Roman" w:hAnsi="Times New Roman" w:cs="Times New Roman"/>
          <w:color w:val="FF0000"/>
        </w:rPr>
        <w:t xml:space="preserve">already in comments </w:t>
      </w:r>
      <w:r w:rsidR="00F84196">
        <w:rPr>
          <w:rFonts w:ascii="Times New Roman" w:eastAsia="Times New Roman" w:hAnsi="Times New Roman" w:cs="Times New Roman"/>
          <w:color w:val="FF0000"/>
        </w:rPr>
        <w:t>above</w:t>
      </w:r>
      <w:r w:rsidR="006466AE">
        <w:rPr>
          <w:rFonts w:ascii="Times New Roman" w:eastAsia="Times New Roman" w:hAnsi="Times New Roman" w:cs="Times New Roman"/>
          <w:color w:val="FF0000"/>
        </w:rPr>
        <w:t>,</w:t>
      </w:r>
      <w:r w:rsidR="00F84196">
        <w:rPr>
          <w:rFonts w:ascii="Times New Roman" w:eastAsia="Times New Roman" w:hAnsi="Times New Roman" w:cs="Times New Roman"/>
          <w:color w:val="FF0000"/>
        </w:rPr>
        <w:t xml:space="preserve"> we added light simulations</w:t>
      </w:r>
      <w:r w:rsidR="006466AE">
        <w:rPr>
          <w:rFonts w:ascii="Times New Roman" w:eastAsia="Times New Roman" w:hAnsi="Times New Roman" w:cs="Times New Roman"/>
          <w:color w:val="FF0000"/>
        </w:rPr>
        <w:t xml:space="preserve"> (Fig. 2)</w:t>
      </w:r>
      <w:r w:rsidR="00F84196">
        <w:rPr>
          <w:rFonts w:ascii="Times New Roman" w:eastAsia="Times New Roman" w:hAnsi="Times New Roman" w:cs="Times New Roman"/>
          <w:color w:val="FF0000"/>
        </w:rPr>
        <w:t>, illustrations</w:t>
      </w:r>
      <w:r w:rsidR="006466AE">
        <w:rPr>
          <w:rFonts w:ascii="Times New Roman" w:eastAsia="Times New Roman" w:hAnsi="Times New Roman" w:cs="Times New Roman"/>
          <w:color w:val="FF0000"/>
        </w:rPr>
        <w:t xml:space="preserve"> (Fig. 2, Suppl. Fig. 3,4,9)</w:t>
      </w:r>
      <w:r w:rsidR="00F84196">
        <w:rPr>
          <w:rFonts w:ascii="Times New Roman" w:eastAsia="Times New Roman" w:hAnsi="Times New Roman" w:cs="Times New Roman"/>
          <w:color w:val="FF0000"/>
        </w:rPr>
        <w:t>, and quantifications</w:t>
      </w:r>
      <w:r w:rsidR="006466AE">
        <w:rPr>
          <w:rFonts w:ascii="Times New Roman" w:eastAsia="Times New Roman" w:hAnsi="Times New Roman" w:cs="Times New Roman"/>
          <w:color w:val="FF0000"/>
        </w:rPr>
        <w:t xml:space="preserve"> (Fig. 2m, Suppl. Fig. 17),</w:t>
      </w:r>
      <w:r w:rsidR="00F84196">
        <w:rPr>
          <w:rFonts w:ascii="Times New Roman" w:eastAsia="Times New Roman" w:hAnsi="Times New Roman" w:cs="Times New Roman"/>
          <w:color w:val="FF0000"/>
        </w:rPr>
        <w:t xml:space="preserve"> that show that translation is not sufficient for these kinds of datasets. We therefore </w:t>
      </w:r>
      <w:r w:rsidR="006466AE">
        <w:rPr>
          <w:rFonts w:ascii="Times New Roman" w:eastAsia="Times New Roman" w:hAnsi="Times New Roman" w:cs="Times New Roman"/>
          <w:color w:val="FF0000"/>
        </w:rPr>
        <w:t xml:space="preserve">made it </w:t>
      </w:r>
      <w:r w:rsidR="00D15D16">
        <w:rPr>
          <w:rFonts w:ascii="Times New Roman" w:eastAsia="Times New Roman" w:hAnsi="Times New Roman" w:cs="Times New Roman"/>
          <w:color w:val="FF0000"/>
        </w:rPr>
        <w:t>clearer</w:t>
      </w:r>
      <w:r w:rsidR="00F84196">
        <w:rPr>
          <w:rFonts w:ascii="Times New Roman" w:eastAsia="Times New Roman" w:hAnsi="Times New Roman" w:cs="Times New Roman"/>
          <w:color w:val="FF0000"/>
        </w:rPr>
        <w:t xml:space="preserve"> in the table (now in supplement due to size restrictions) that </w:t>
      </w:r>
      <w:r w:rsidR="006466AE">
        <w:rPr>
          <w:rFonts w:ascii="Times New Roman" w:eastAsia="Times New Roman" w:hAnsi="Times New Roman" w:cs="Times New Roman"/>
          <w:color w:val="FF0000"/>
        </w:rPr>
        <w:t>the fusion times</w:t>
      </w:r>
      <w:r w:rsidR="00F84196">
        <w:rPr>
          <w:rFonts w:ascii="Times New Roman" w:eastAsia="Times New Roman" w:hAnsi="Times New Roman" w:cs="Times New Roman"/>
          <w:color w:val="FF0000"/>
        </w:rPr>
        <w:t xml:space="preserve"> </w:t>
      </w:r>
      <w:r w:rsidR="00D15D16">
        <w:rPr>
          <w:rFonts w:ascii="Times New Roman" w:eastAsia="Times New Roman" w:hAnsi="Times New Roman" w:cs="Times New Roman"/>
          <w:color w:val="FF0000"/>
        </w:rPr>
        <w:t>are</w:t>
      </w:r>
      <w:r w:rsidR="00F84196">
        <w:rPr>
          <w:rFonts w:ascii="Times New Roman" w:eastAsia="Times New Roman" w:hAnsi="Times New Roman" w:cs="Times New Roman"/>
          <w:color w:val="FF0000"/>
        </w:rPr>
        <w:t xml:space="preserve"> not really comparable. </w:t>
      </w:r>
      <w:r w:rsidR="006466AE">
        <w:rPr>
          <w:rFonts w:ascii="Times New Roman" w:eastAsia="Times New Roman" w:hAnsi="Times New Roman" w:cs="Times New Roman"/>
          <w:color w:val="FF0000"/>
        </w:rPr>
        <w:t xml:space="preserve">At the same </w:t>
      </w:r>
      <w:r w:rsidR="00D15D16">
        <w:rPr>
          <w:rFonts w:ascii="Times New Roman" w:eastAsia="Times New Roman" w:hAnsi="Times New Roman" w:cs="Times New Roman"/>
          <w:color w:val="FF0000"/>
        </w:rPr>
        <w:t>time,</w:t>
      </w:r>
      <w:r w:rsidR="006466AE">
        <w:rPr>
          <w:rFonts w:ascii="Times New Roman" w:eastAsia="Times New Roman" w:hAnsi="Times New Roman" w:cs="Times New Roman"/>
          <w:color w:val="FF0000"/>
        </w:rPr>
        <w:t xml:space="preserve"> </w:t>
      </w:r>
      <w:proofErr w:type="spellStart"/>
      <w:r w:rsidR="00922B9E">
        <w:rPr>
          <w:rFonts w:ascii="Times New Roman" w:eastAsia="Times New Roman" w:hAnsi="Times New Roman" w:cs="Times New Roman"/>
          <w:color w:val="FF0000"/>
        </w:rPr>
        <w:t>BigStitcher</w:t>
      </w:r>
      <w:proofErr w:type="spellEnd"/>
      <w:r w:rsidR="00922B9E">
        <w:rPr>
          <w:rFonts w:ascii="Times New Roman" w:eastAsia="Times New Roman" w:hAnsi="Times New Roman" w:cs="Times New Roman"/>
          <w:color w:val="FF0000"/>
        </w:rPr>
        <w:t xml:space="preserve"> offers the virtual fusion as well as interactive display of the data – often there is simply no need to fuse the data. Future developments directly work on the multiresolution data as displayed in </w:t>
      </w:r>
      <w:proofErr w:type="spellStart"/>
      <w:r w:rsidR="00922B9E">
        <w:rPr>
          <w:rFonts w:ascii="Times New Roman" w:eastAsia="Times New Roman" w:hAnsi="Times New Roman" w:cs="Times New Roman"/>
          <w:color w:val="FF0000"/>
        </w:rPr>
        <w:t>BigDataViewer</w:t>
      </w:r>
      <w:proofErr w:type="spellEnd"/>
      <w:r w:rsidR="00922B9E">
        <w:rPr>
          <w:rFonts w:ascii="Times New Roman" w:eastAsia="Times New Roman" w:hAnsi="Times New Roman" w:cs="Times New Roman"/>
          <w:color w:val="FF0000"/>
        </w:rPr>
        <w:t xml:space="preserve"> as fusions of these gigantic datasets cannot be handled in a reasonable way. What might remain </w:t>
      </w:r>
      <w:r w:rsidR="006502EC">
        <w:rPr>
          <w:rFonts w:ascii="Times New Roman" w:eastAsia="Times New Roman" w:hAnsi="Times New Roman" w:cs="Times New Roman"/>
          <w:color w:val="FF0000"/>
        </w:rPr>
        <w:t xml:space="preserve">very </w:t>
      </w:r>
      <w:r w:rsidR="00922B9E">
        <w:rPr>
          <w:rFonts w:ascii="Times New Roman" w:eastAsia="Times New Roman" w:hAnsi="Times New Roman" w:cs="Times New Roman"/>
          <w:color w:val="FF0000"/>
        </w:rPr>
        <w:t xml:space="preserve">important are </w:t>
      </w:r>
      <w:r w:rsidR="006502EC">
        <w:rPr>
          <w:rFonts w:ascii="Times New Roman" w:eastAsia="Times New Roman" w:hAnsi="Times New Roman" w:cs="Times New Roman"/>
          <w:color w:val="FF0000"/>
        </w:rPr>
        <w:t xml:space="preserve">1) </w:t>
      </w:r>
      <w:proofErr w:type="spellStart"/>
      <w:r w:rsidR="00922B9E">
        <w:rPr>
          <w:rFonts w:ascii="Times New Roman" w:eastAsia="Times New Roman" w:hAnsi="Times New Roman" w:cs="Times New Roman"/>
          <w:color w:val="FF0000"/>
        </w:rPr>
        <w:t>downsampled</w:t>
      </w:r>
      <w:proofErr w:type="spellEnd"/>
      <w:r w:rsidR="00922B9E">
        <w:rPr>
          <w:rFonts w:ascii="Times New Roman" w:eastAsia="Times New Roman" w:hAnsi="Times New Roman" w:cs="Times New Roman"/>
          <w:color w:val="FF0000"/>
        </w:rPr>
        <w:t xml:space="preserve"> fusions</w:t>
      </w:r>
      <w:r w:rsidR="006502EC">
        <w:rPr>
          <w:rFonts w:ascii="Times New Roman" w:eastAsia="Times New Roman" w:hAnsi="Times New Roman" w:cs="Times New Roman"/>
          <w:color w:val="FF0000"/>
        </w:rPr>
        <w:t xml:space="preserve"> (e.g. for visualization or 3d rendering)</w:t>
      </w:r>
      <w:r w:rsidR="00922B9E">
        <w:rPr>
          <w:rFonts w:ascii="Times New Roman" w:eastAsia="Times New Roman" w:hAnsi="Times New Roman" w:cs="Times New Roman"/>
          <w:color w:val="FF0000"/>
        </w:rPr>
        <w:t xml:space="preserve">, where </w:t>
      </w:r>
      <w:proofErr w:type="spellStart"/>
      <w:r w:rsidR="00922B9E">
        <w:rPr>
          <w:rFonts w:ascii="Times New Roman" w:eastAsia="Times New Roman" w:hAnsi="Times New Roman" w:cs="Times New Roman"/>
          <w:color w:val="FF0000"/>
        </w:rPr>
        <w:t>BigStitcher</w:t>
      </w:r>
      <w:proofErr w:type="spellEnd"/>
      <w:r w:rsidR="00922B9E">
        <w:rPr>
          <w:rFonts w:ascii="Times New Roman" w:eastAsia="Times New Roman" w:hAnsi="Times New Roman" w:cs="Times New Roman"/>
          <w:color w:val="FF0000"/>
        </w:rPr>
        <w:t>, despite using affine models, outperforms most “classic” stitching tools</w:t>
      </w:r>
      <w:r w:rsidR="006502EC">
        <w:rPr>
          <w:rFonts w:ascii="Times New Roman" w:eastAsia="Times New Roman" w:hAnsi="Times New Roman" w:cs="Times New Roman"/>
          <w:color w:val="FF0000"/>
        </w:rPr>
        <w:t xml:space="preserve"> and 2) fusions of specific areas at full resolution (e.g. where machine learning pointed out a potentially interesting structure), which is very intuitively possible with </w:t>
      </w:r>
      <w:proofErr w:type="spellStart"/>
      <w:r w:rsidR="006502EC">
        <w:rPr>
          <w:rFonts w:ascii="Times New Roman" w:eastAsia="Times New Roman" w:hAnsi="Times New Roman" w:cs="Times New Roman"/>
          <w:color w:val="FF0000"/>
        </w:rPr>
        <w:t>BigStitcher</w:t>
      </w:r>
      <w:proofErr w:type="spellEnd"/>
      <w:ins w:id="23" w:author="David Hörl" w:date="2019-04-18T11:48:00Z">
        <w:r w:rsidR="00C332F6">
          <w:rPr>
            <w:rFonts w:ascii="Times New Roman" w:eastAsia="Times New Roman" w:hAnsi="Times New Roman" w:cs="Times New Roman"/>
            <w:color w:val="FF0000"/>
          </w:rPr>
          <w:t>.</w:t>
        </w:r>
      </w:ins>
      <w:r w:rsidR="00922B9E">
        <w:rPr>
          <w:rFonts w:ascii="Times New Roman" w:eastAsia="Times New Roman" w:hAnsi="Times New Roman" w:cs="Times New Roman"/>
          <w:color w:val="FF0000"/>
        </w:rPr>
        <w:t xml:space="preserve"> We pointed all this out in the Online Methods/Limitations. However, </w:t>
      </w:r>
      <w:r w:rsidR="006466AE">
        <w:rPr>
          <w:rFonts w:ascii="Times New Roman" w:eastAsia="Times New Roman" w:hAnsi="Times New Roman" w:cs="Times New Roman"/>
          <w:color w:val="FF0000"/>
        </w:rPr>
        <w:t xml:space="preserve">we will continue to work </w:t>
      </w:r>
      <w:r w:rsidR="00922B9E">
        <w:rPr>
          <w:rFonts w:ascii="Times New Roman" w:eastAsia="Times New Roman" w:hAnsi="Times New Roman" w:cs="Times New Roman"/>
          <w:color w:val="FF0000"/>
        </w:rPr>
        <w:t>on the fusion to</w:t>
      </w:r>
      <w:r w:rsidR="006466AE">
        <w:rPr>
          <w:rFonts w:ascii="Times New Roman" w:eastAsia="Times New Roman" w:hAnsi="Times New Roman" w:cs="Times New Roman"/>
          <w:color w:val="FF0000"/>
        </w:rPr>
        <w:t xml:space="preserve"> make it more efficient wherever possible</w:t>
      </w:r>
      <w:r w:rsidR="00922B9E">
        <w:rPr>
          <w:rFonts w:ascii="Times New Roman" w:eastAsia="Times New Roman" w:hAnsi="Times New Roman" w:cs="Times New Roman"/>
          <w:color w:val="FF0000"/>
        </w:rPr>
        <w:t>,</w:t>
      </w:r>
      <w:r w:rsidR="00D15D16">
        <w:rPr>
          <w:rFonts w:ascii="Times New Roman" w:eastAsia="Times New Roman" w:hAnsi="Times New Roman" w:cs="Times New Roman"/>
          <w:color w:val="FF0000"/>
        </w:rPr>
        <w:t xml:space="preserve"> and Supplementary Fig. 17 shows that fusion times can be significantly decreased using SSDs</w:t>
      </w:r>
      <w:r w:rsidR="00922B9E">
        <w:rPr>
          <w:rFonts w:ascii="Times New Roman" w:eastAsia="Times New Roman" w:hAnsi="Times New Roman" w:cs="Times New Roman"/>
          <w:color w:val="FF0000"/>
        </w:rPr>
        <w:t>.</w:t>
      </w:r>
    </w:p>
    <w:p w14:paraId="38488BE9" w14:textId="77777777" w:rsidR="00CB1AB9" w:rsidRPr="00657C04" w:rsidRDefault="00CB1AB9" w:rsidP="00873265">
      <w:pPr>
        <w:spacing w:line="276" w:lineRule="auto"/>
        <w:rPr>
          <w:rFonts w:ascii="Times New Roman" w:eastAsia="Times New Roman" w:hAnsi="Times New Roman" w:cs="Times New Roman"/>
          <w:color w:val="000000"/>
        </w:rPr>
      </w:pPr>
    </w:p>
    <w:p w14:paraId="522C4069"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I am surprised that the authors did not address the accuracy of their stitching method. Stitching is the first computational step when conducting a </w:t>
      </w:r>
      <w:proofErr w:type="gramStart"/>
      <w:r w:rsidRPr="00657C04">
        <w:rPr>
          <w:rFonts w:ascii="Times New Roman" w:eastAsia="Times New Roman" w:hAnsi="Times New Roman" w:cs="Times New Roman"/>
          <w:i/>
          <w:iCs/>
          <w:color w:val="000000"/>
          <w:shd w:val="clear" w:color="auto" w:fill="FFFFFF"/>
        </w:rPr>
        <w:t>large scale</w:t>
      </w:r>
      <w:proofErr w:type="gramEnd"/>
      <w:r w:rsidRPr="00657C04">
        <w:rPr>
          <w:rFonts w:ascii="Times New Roman" w:eastAsia="Times New Roman" w:hAnsi="Times New Roman" w:cs="Times New Roman"/>
          <w:i/>
          <w:iCs/>
          <w:color w:val="000000"/>
          <w:shd w:val="clear" w:color="auto" w:fill="FFFFFF"/>
        </w:rPr>
        <w:t xml:space="preserve"> biological experiment and some conclusions depend on the quality of the stitched image. </w:t>
      </w:r>
    </w:p>
    <w:p w14:paraId="06AFE306" w14:textId="289C3042"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Do the authors intend to quantify the accuracy of their stitching tool in the future</w:t>
      </w:r>
      <w:r w:rsidR="00CB6CF8" w:rsidRPr="00CB6CF8">
        <w:rPr>
          <w:rFonts w:ascii="Times New Roman" w:eastAsia="Times New Roman" w:hAnsi="Times New Roman" w:cs="Times New Roman"/>
          <w:i/>
          <w:iCs/>
          <w:color w:val="000000"/>
          <w:shd w:val="clear" w:color="auto" w:fill="FFFFFF"/>
        </w:rPr>
        <w:t xml:space="preserve">? Visual inspection is not enough especially for such large </w:t>
      </w:r>
      <w:proofErr w:type="spellStart"/>
      <w:r w:rsidR="00CB6CF8" w:rsidRPr="00CB6CF8">
        <w:rPr>
          <w:rFonts w:ascii="Times New Roman" w:eastAsia="Times New Roman" w:hAnsi="Times New Roman" w:cs="Times New Roman"/>
          <w:i/>
          <w:iCs/>
          <w:color w:val="000000"/>
          <w:shd w:val="clear" w:color="auto" w:fill="FFFFFF"/>
        </w:rPr>
        <w:t>specimen.</w:t>
      </w:r>
      <w:r w:rsidRPr="00657C04">
        <w:rPr>
          <w:rFonts w:ascii="Times New Roman" w:eastAsia="Times New Roman" w:hAnsi="Times New Roman" w:cs="Times New Roman"/>
          <w:i/>
          <w:iCs/>
          <w:color w:val="000000"/>
          <w:shd w:val="clear" w:color="auto" w:fill="FFFFFF"/>
        </w:rPr>
        <w:t>I</w:t>
      </w:r>
      <w:proofErr w:type="spellEnd"/>
      <w:r w:rsidRPr="00657C04">
        <w:rPr>
          <w:rFonts w:ascii="Times New Roman" w:eastAsia="Times New Roman" w:hAnsi="Times New Roman" w:cs="Times New Roman"/>
          <w:i/>
          <w:iCs/>
          <w:color w:val="000000"/>
          <w:shd w:val="clear" w:color="auto" w:fill="FFFFFF"/>
        </w:rPr>
        <w:t xml:space="preserve"> would like to point the authors to a recently developed tool: </w:t>
      </w:r>
      <w:hyperlink r:id="rId19" w:history="1">
        <w:r w:rsidRPr="00657C04">
          <w:rPr>
            <w:rFonts w:ascii="Times New Roman" w:eastAsia="Times New Roman" w:hAnsi="Times New Roman" w:cs="Times New Roman"/>
            <w:i/>
            <w:iCs/>
            <w:color w:val="954F72"/>
            <w:u w:val="single"/>
            <w:shd w:val="clear" w:color="auto" w:fill="FFFFFF"/>
          </w:rPr>
          <w:t>https://www.nature.com/articles/s41598-017-04567-y</w:t>
        </w:r>
      </w:hyperlink>
      <w:r w:rsidRPr="00657C04">
        <w:rPr>
          <w:rFonts w:ascii="Times New Roman" w:eastAsia="Times New Roman" w:hAnsi="Times New Roman" w:cs="Times New Roman"/>
          <w:i/>
          <w:iCs/>
          <w:color w:val="000000"/>
          <w:shd w:val="clear" w:color="auto" w:fill="FFFFFF"/>
        </w:rPr>
        <w:t xml:space="preserve"> that does microscopy stitching in 2D where a reference dataset was created to quantify the stitching accuracy of the developed tool.</w:t>
      </w:r>
    </w:p>
    <w:p w14:paraId="682EA9D1" w14:textId="15D567A2" w:rsidR="00CB6CF8" w:rsidRDefault="00CB6CF8" w:rsidP="00873265">
      <w:pPr>
        <w:spacing w:line="276" w:lineRule="auto"/>
        <w:rPr>
          <w:rFonts w:ascii="Times New Roman" w:eastAsia="Times New Roman" w:hAnsi="Times New Roman" w:cs="Times New Roman"/>
          <w:color w:val="FF0000"/>
          <w:shd w:val="clear" w:color="auto" w:fill="FFFFFF"/>
        </w:rPr>
      </w:pPr>
    </w:p>
    <w:p w14:paraId="74698D6F" w14:textId="56AA6C74" w:rsidR="0008435D" w:rsidRPr="00055A86" w:rsidRDefault="006315AB" w:rsidP="00873265">
      <w:pPr>
        <w:spacing w:line="276" w:lineRule="auto"/>
        <w:rPr>
          <w:rFonts w:ascii="Times New Roman" w:eastAsia="Times New Roman" w:hAnsi="Times New Roman" w:cs="Times New Roman"/>
          <w:color w:val="FF0000"/>
          <w:shd w:val="clear" w:color="auto" w:fill="FFFFFF"/>
        </w:rPr>
      </w:pPr>
      <w:r>
        <w:rPr>
          <w:rFonts w:ascii="Times New Roman" w:eastAsia="Times New Roman" w:hAnsi="Times New Roman" w:cs="Times New Roman"/>
          <w:color w:val="FF0000"/>
          <w:shd w:val="clear" w:color="auto" w:fill="FFFFFF"/>
        </w:rPr>
        <w:t>Thanks a lot for the input and the hint</w:t>
      </w:r>
      <w:r w:rsidR="007F711F">
        <w:rPr>
          <w:rFonts w:ascii="Times New Roman" w:eastAsia="Times New Roman" w:hAnsi="Times New Roman" w:cs="Times New Roman"/>
          <w:color w:val="FF0000"/>
          <w:shd w:val="clear" w:color="auto" w:fill="FFFFFF"/>
        </w:rPr>
        <w:t>,</w:t>
      </w:r>
      <w:r>
        <w:rPr>
          <w:rFonts w:ascii="Times New Roman" w:eastAsia="Times New Roman" w:hAnsi="Times New Roman" w:cs="Times New Roman"/>
          <w:color w:val="FF0000"/>
          <w:shd w:val="clear" w:color="auto" w:fill="FFFFFF"/>
        </w:rPr>
        <w:t xml:space="preserve"> and we used a somewhat similar approach here now. </w:t>
      </w:r>
      <w:r w:rsidR="005F751F">
        <w:rPr>
          <w:rFonts w:ascii="Times New Roman" w:eastAsia="Times New Roman" w:hAnsi="Times New Roman" w:cs="Times New Roman"/>
          <w:color w:val="FF0000"/>
          <w:shd w:val="clear" w:color="auto" w:fill="FFFFFF"/>
        </w:rPr>
        <w:t xml:space="preserve">In addition to the quantification of the pairwise stitching (Supp. Fig. 13-15) we </w:t>
      </w:r>
      <w:r>
        <w:rPr>
          <w:rFonts w:ascii="Times New Roman" w:eastAsia="Times New Roman" w:hAnsi="Times New Roman" w:cs="Times New Roman"/>
          <w:color w:val="FF0000"/>
          <w:shd w:val="clear" w:color="auto" w:fill="FFFFFF"/>
        </w:rPr>
        <w:t xml:space="preserve">now </w:t>
      </w:r>
      <w:r w:rsidR="005F751F">
        <w:rPr>
          <w:rFonts w:ascii="Times New Roman" w:eastAsia="Times New Roman" w:hAnsi="Times New Roman" w:cs="Times New Roman"/>
          <w:color w:val="FF0000"/>
          <w:shd w:val="clear" w:color="auto" w:fill="FFFFFF"/>
        </w:rPr>
        <w:t>added an error quantification of different transformation models (translation, affine, split-affine, non-rigid) for an entire dataset that we specifically acquired for this purpose. Although rather small</w:t>
      </w:r>
      <w:r>
        <w:rPr>
          <w:rFonts w:ascii="Times New Roman" w:eastAsia="Times New Roman" w:hAnsi="Times New Roman" w:cs="Times New Roman"/>
          <w:color w:val="FF0000"/>
          <w:shd w:val="clear" w:color="auto" w:fill="FFFFFF"/>
        </w:rPr>
        <w:t xml:space="preserve"> (166GB)</w:t>
      </w:r>
      <w:r w:rsidR="005F751F">
        <w:rPr>
          <w:rFonts w:ascii="Times New Roman" w:eastAsia="Times New Roman" w:hAnsi="Times New Roman" w:cs="Times New Roman"/>
          <w:color w:val="FF0000"/>
          <w:shd w:val="clear" w:color="auto" w:fill="FFFFFF"/>
        </w:rPr>
        <w:t>, it contains multiple tiles (2x3) and is imaged using dual-illumination and with two views (multi-</w:t>
      </w:r>
      <w:r w:rsidR="005F751F">
        <w:rPr>
          <w:rFonts w:ascii="Times New Roman" w:eastAsia="Times New Roman" w:hAnsi="Times New Roman" w:cs="Times New Roman"/>
          <w:color w:val="FF0000"/>
          <w:shd w:val="clear" w:color="auto" w:fill="FFFFFF"/>
        </w:rPr>
        <w:lastRenderedPageBreak/>
        <w:t xml:space="preserve">view). To precisely quantify </w:t>
      </w:r>
      <w:r>
        <w:rPr>
          <w:rFonts w:ascii="Times New Roman" w:eastAsia="Times New Roman" w:hAnsi="Times New Roman" w:cs="Times New Roman"/>
          <w:color w:val="FF0000"/>
          <w:shd w:val="clear" w:color="auto" w:fill="FFFFFF"/>
        </w:rPr>
        <w:t>errors,</w:t>
      </w:r>
      <w:r w:rsidR="005F751F">
        <w:rPr>
          <w:rFonts w:ascii="Times New Roman" w:eastAsia="Times New Roman" w:hAnsi="Times New Roman" w:cs="Times New Roman"/>
          <w:color w:val="FF0000"/>
          <w:shd w:val="clear" w:color="auto" w:fill="FFFFFF"/>
        </w:rPr>
        <w:t xml:space="preserve"> we manually identified points in between all overlapping images and measured their distance relative to each other after alignment</w:t>
      </w:r>
      <w:r>
        <w:rPr>
          <w:rFonts w:ascii="Times New Roman" w:eastAsia="Times New Roman" w:hAnsi="Times New Roman" w:cs="Times New Roman"/>
          <w:color w:val="FF0000"/>
          <w:shd w:val="clear" w:color="auto" w:fill="FFFFFF"/>
        </w:rPr>
        <w:t xml:space="preserve"> (Supp. Fig. 17)</w:t>
      </w:r>
      <w:r w:rsidR="005F751F">
        <w:rPr>
          <w:rFonts w:ascii="Times New Roman" w:eastAsia="Times New Roman" w:hAnsi="Times New Roman" w:cs="Times New Roman"/>
          <w:color w:val="FF0000"/>
          <w:shd w:val="clear" w:color="auto" w:fill="FFFFFF"/>
        </w:rPr>
        <w:t xml:space="preserve">. </w:t>
      </w:r>
      <w:r>
        <w:rPr>
          <w:rFonts w:ascii="Times New Roman" w:eastAsia="Times New Roman" w:hAnsi="Times New Roman" w:cs="Times New Roman"/>
          <w:color w:val="FF0000"/>
          <w:shd w:val="clear" w:color="auto" w:fill="FFFFFF"/>
        </w:rPr>
        <w:t>We then compared theoretically possible best alignment based on the corresponding points to the actually achieved registration error (Fig. 2m). We thereby show that translation alone is not sufficient for alignment of these kinds of datasets</w:t>
      </w:r>
      <w:r w:rsidR="007F711F">
        <w:rPr>
          <w:rFonts w:ascii="Times New Roman" w:eastAsia="Times New Roman" w:hAnsi="Times New Roman" w:cs="Times New Roman"/>
          <w:color w:val="FF0000"/>
          <w:shd w:val="clear" w:color="auto" w:fill="FFFFFF"/>
        </w:rPr>
        <w:t>, which is now also pointed out more clearly in Supp. Table 2</w:t>
      </w:r>
      <w:r>
        <w:rPr>
          <w:rFonts w:ascii="Times New Roman" w:eastAsia="Times New Roman" w:hAnsi="Times New Roman" w:cs="Times New Roman"/>
          <w:color w:val="FF0000"/>
          <w:shd w:val="clear" w:color="auto" w:fill="FFFFFF"/>
        </w:rPr>
        <w:t xml:space="preserve">. </w:t>
      </w:r>
      <w:r w:rsidR="007F711F">
        <w:rPr>
          <w:rFonts w:ascii="Times New Roman" w:eastAsia="Times New Roman" w:hAnsi="Times New Roman" w:cs="Times New Roman"/>
          <w:color w:val="FF0000"/>
          <w:shd w:val="clear" w:color="auto" w:fill="FFFFFF"/>
        </w:rPr>
        <w:t>Just to mention it, f</w:t>
      </w:r>
      <w:r>
        <w:rPr>
          <w:rFonts w:ascii="Times New Roman" w:eastAsia="Times New Roman" w:hAnsi="Times New Roman" w:cs="Times New Roman"/>
          <w:color w:val="FF0000"/>
          <w:shd w:val="clear" w:color="auto" w:fill="FFFFFF"/>
        </w:rPr>
        <w:t>or two reasons we did not include comparisons to the other software solutions. Most importantly, this precise alignment quantification can only be extracted before fusion of the data, which is not possible for most of the solutions. This is because after fusion</w:t>
      </w:r>
      <w:r w:rsidR="00203F79">
        <w:rPr>
          <w:rFonts w:ascii="Times New Roman" w:eastAsia="Times New Roman" w:hAnsi="Times New Roman" w:cs="Times New Roman"/>
          <w:color w:val="FF0000"/>
          <w:shd w:val="clear" w:color="auto" w:fill="FFFFFF"/>
        </w:rPr>
        <w:t xml:space="preserve"> (especially with blending or similar)</w:t>
      </w:r>
      <w:r>
        <w:rPr>
          <w:rFonts w:ascii="Times New Roman" w:eastAsia="Times New Roman" w:hAnsi="Times New Roman" w:cs="Times New Roman"/>
          <w:color w:val="FF0000"/>
          <w:shd w:val="clear" w:color="auto" w:fill="FFFFFF"/>
        </w:rPr>
        <w:t xml:space="preserve"> it is practically impossible to </w:t>
      </w:r>
      <w:r w:rsidR="009E4F93">
        <w:rPr>
          <w:rFonts w:ascii="Times New Roman" w:eastAsia="Times New Roman" w:hAnsi="Times New Roman" w:cs="Times New Roman"/>
          <w:color w:val="FF0000"/>
          <w:shd w:val="clear" w:color="auto" w:fill="FFFFFF"/>
        </w:rPr>
        <w:t xml:space="preserve">faithfully </w:t>
      </w:r>
      <w:r>
        <w:rPr>
          <w:rFonts w:ascii="Times New Roman" w:eastAsia="Times New Roman" w:hAnsi="Times New Roman" w:cs="Times New Roman"/>
          <w:color w:val="FF0000"/>
          <w:shd w:val="clear" w:color="auto" w:fill="FFFFFF"/>
        </w:rPr>
        <w:t xml:space="preserve">re-detect the same points with subpixel accuracy as </w:t>
      </w:r>
      <w:r w:rsidR="00203F79">
        <w:rPr>
          <w:rFonts w:ascii="Times New Roman" w:eastAsia="Times New Roman" w:hAnsi="Times New Roman" w:cs="Times New Roman"/>
          <w:color w:val="FF0000"/>
          <w:shd w:val="clear" w:color="auto" w:fill="FFFFFF"/>
        </w:rPr>
        <w:t>the original input images -- see for example our Supp. Fig. 4, inset (iii), where parts of some views (green) become practically</w:t>
      </w:r>
      <w:r w:rsidR="00055A86">
        <w:rPr>
          <w:rFonts w:ascii="Times New Roman" w:eastAsia="Times New Roman" w:hAnsi="Times New Roman" w:cs="Times New Roman"/>
          <w:color w:val="FF0000"/>
          <w:shd w:val="clear" w:color="auto" w:fill="FFFFFF"/>
        </w:rPr>
        <w:t xml:space="preserve"> </w:t>
      </w:r>
      <w:r w:rsidR="00203F79">
        <w:rPr>
          <w:rFonts w:ascii="Times New Roman" w:eastAsia="Times New Roman" w:hAnsi="Times New Roman" w:cs="Times New Roman"/>
          <w:color w:val="FF0000"/>
          <w:shd w:val="clear" w:color="auto" w:fill="FFFFFF"/>
        </w:rPr>
        <w:t>invisible</w:t>
      </w:r>
      <w:r w:rsidR="00055A86">
        <w:rPr>
          <w:rFonts w:ascii="Times New Roman" w:eastAsia="Times New Roman" w:hAnsi="Times New Roman" w:cs="Times New Roman"/>
          <w:color w:val="FF0000"/>
          <w:shd w:val="clear" w:color="auto" w:fill="FFFFFF"/>
        </w:rPr>
        <w:t xml:space="preserve"> due to the fusion mode</w:t>
      </w:r>
      <w:r w:rsidR="00203F79">
        <w:rPr>
          <w:rFonts w:ascii="Times New Roman" w:eastAsia="Times New Roman" w:hAnsi="Times New Roman" w:cs="Times New Roman"/>
          <w:color w:val="FF0000"/>
          <w:shd w:val="clear" w:color="auto" w:fill="FFFFFF"/>
        </w:rPr>
        <w:t>.</w:t>
      </w:r>
      <w:r w:rsidR="009E4F93">
        <w:rPr>
          <w:rFonts w:ascii="Times New Roman" w:eastAsia="Times New Roman" w:hAnsi="Times New Roman" w:cs="Times New Roman"/>
          <w:color w:val="FF0000"/>
          <w:shd w:val="clear" w:color="auto" w:fill="FFFFFF"/>
        </w:rPr>
        <w:t xml:space="preserve"> </w:t>
      </w:r>
      <w:r w:rsidR="0063422D">
        <w:rPr>
          <w:rFonts w:ascii="Times New Roman" w:eastAsia="Times New Roman" w:hAnsi="Times New Roman" w:cs="Times New Roman"/>
          <w:color w:val="FF0000"/>
          <w:shd w:val="clear" w:color="auto" w:fill="FFFFFF"/>
        </w:rPr>
        <w:t>Therefore,</w:t>
      </w:r>
      <w:r w:rsidR="009E4F93">
        <w:rPr>
          <w:rFonts w:ascii="Times New Roman" w:eastAsia="Times New Roman" w:hAnsi="Times New Roman" w:cs="Times New Roman"/>
          <w:color w:val="FF0000"/>
          <w:shd w:val="clear" w:color="auto" w:fill="FFFFFF"/>
        </w:rPr>
        <w:t xml:space="preserve"> </w:t>
      </w:r>
      <w:r w:rsidR="0063422D">
        <w:rPr>
          <w:rFonts w:ascii="Times New Roman" w:eastAsia="Times New Roman" w:hAnsi="Times New Roman" w:cs="Times New Roman"/>
          <w:color w:val="FF0000"/>
          <w:shd w:val="clear" w:color="auto" w:fill="FFFFFF"/>
        </w:rPr>
        <w:t>faithful</w:t>
      </w:r>
      <w:r w:rsidR="009E4F93">
        <w:rPr>
          <w:rFonts w:ascii="Times New Roman" w:eastAsia="Times New Roman" w:hAnsi="Times New Roman" w:cs="Times New Roman"/>
          <w:color w:val="FF0000"/>
          <w:shd w:val="clear" w:color="auto" w:fill="FFFFFF"/>
        </w:rPr>
        <w:t xml:space="preserve"> error quantification is simply not possible</w:t>
      </w:r>
      <w:r w:rsidR="0063422D">
        <w:rPr>
          <w:rFonts w:ascii="Times New Roman" w:eastAsia="Times New Roman" w:hAnsi="Times New Roman" w:cs="Times New Roman"/>
          <w:color w:val="FF0000"/>
          <w:shd w:val="clear" w:color="auto" w:fill="FFFFFF"/>
        </w:rPr>
        <w:t xml:space="preserve"> on fused datasets</w:t>
      </w:r>
      <w:r w:rsidR="009E4F93">
        <w:rPr>
          <w:rFonts w:ascii="Times New Roman" w:eastAsia="Times New Roman" w:hAnsi="Times New Roman" w:cs="Times New Roman"/>
          <w:color w:val="FF0000"/>
          <w:shd w:val="clear" w:color="auto" w:fill="FFFFFF"/>
        </w:rPr>
        <w:t>.</w:t>
      </w:r>
      <w:r>
        <w:rPr>
          <w:rFonts w:ascii="Times New Roman" w:eastAsia="Times New Roman" w:hAnsi="Times New Roman" w:cs="Times New Roman"/>
          <w:color w:val="FF0000"/>
          <w:shd w:val="clear" w:color="auto" w:fill="FFFFFF"/>
        </w:rPr>
        <w:t xml:space="preserve"> </w:t>
      </w:r>
      <w:r w:rsidR="00203F79">
        <w:rPr>
          <w:rFonts w:ascii="Times New Roman" w:eastAsia="Times New Roman" w:hAnsi="Times New Roman" w:cs="Times New Roman"/>
          <w:color w:val="FF0000"/>
          <w:shd w:val="clear" w:color="auto" w:fill="FFFFFF"/>
        </w:rPr>
        <w:t>Additionally</w:t>
      </w:r>
      <w:r>
        <w:rPr>
          <w:rFonts w:ascii="Times New Roman" w:eastAsia="Times New Roman" w:hAnsi="Times New Roman" w:cs="Times New Roman"/>
          <w:color w:val="FF0000"/>
          <w:shd w:val="clear" w:color="auto" w:fill="FFFFFF"/>
        </w:rPr>
        <w:t xml:space="preserve">, there is a recent </w:t>
      </w:r>
      <w:r w:rsidR="00203F79">
        <w:rPr>
          <w:rFonts w:ascii="Times New Roman" w:eastAsia="Times New Roman" w:hAnsi="Times New Roman" w:cs="Times New Roman"/>
          <w:color w:val="FF0000"/>
          <w:shd w:val="clear" w:color="auto" w:fill="FFFFFF"/>
        </w:rPr>
        <w:t xml:space="preserve">editorial on benchmarking that </w:t>
      </w:r>
      <w:r w:rsidR="00055A86">
        <w:rPr>
          <w:rFonts w:ascii="Times New Roman" w:eastAsia="Times New Roman" w:hAnsi="Times New Roman" w:cs="Times New Roman"/>
          <w:color w:val="FF0000"/>
          <w:shd w:val="clear" w:color="auto" w:fill="FFFFFF"/>
        </w:rPr>
        <w:t>rightfully points out that benchmarks performed by the authors of a new paper will always have a bias towards their own solution</w:t>
      </w:r>
      <w:r w:rsidR="007F711F">
        <w:rPr>
          <w:rFonts w:ascii="Times New Roman" w:eastAsia="Times New Roman" w:hAnsi="Times New Roman" w:cs="Times New Roman"/>
          <w:color w:val="FF0000"/>
          <w:shd w:val="clear" w:color="auto" w:fill="FFFFFF"/>
        </w:rPr>
        <w:t xml:space="preserve"> (</w:t>
      </w:r>
      <w:hyperlink r:id="rId20" w:history="1">
        <w:r w:rsidR="007F711F" w:rsidRPr="00782F71">
          <w:rPr>
            <w:rStyle w:val="Hyperlink"/>
            <w:rFonts w:ascii="Times New Roman" w:eastAsia="Times New Roman" w:hAnsi="Times New Roman" w:cs="Times New Roman"/>
            <w:shd w:val="clear" w:color="auto" w:fill="FFFFFF"/>
          </w:rPr>
          <w:t>https://journals.plos.org/ploscompbiol/article?id=10.1371/journal.pcbi.1006494</w:t>
        </w:r>
      </w:hyperlink>
      <w:r w:rsidR="007F711F">
        <w:rPr>
          <w:rFonts w:ascii="Times New Roman" w:eastAsia="Times New Roman" w:hAnsi="Times New Roman" w:cs="Times New Roman"/>
          <w:color w:val="FF0000"/>
          <w:shd w:val="clear" w:color="auto" w:fill="FFFFFF"/>
        </w:rPr>
        <w:t>)</w:t>
      </w:r>
      <w:r w:rsidR="00055A86">
        <w:rPr>
          <w:rFonts w:ascii="Times New Roman" w:eastAsia="Times New Roman" w:hAnsi="Times New Roman" w:cs="Times New Roman"/>
          <w:color w:val="FF0000"/>
          <w:shd w:val="clear" w:color="auto" w:fill="FFFFFF"/>
        </w:rPr>
        <w:t xml:space="preserve">. And this is entirely true, </w:t>
      </w:r>
      <w:r w:rsidR="009E4F93">
        <w:rPr>
          <w:rFonts w:ascii="Times New Roman" w:eastAsia="Times New Roman" w:hAnsi="Times New Roman" w:cs="Times New Roman"/>
          <w:color w:val="FF0000"/>
          <w:shd w:val="clear" w:color="auto" w:fill="FFFFFF"/>
        </w:rPr>
        <w:t>specifically for image registration. E</w:t>
      </w:r>
      <w:r w:rsidR="007F711F">
        <w:rPr>
          <w:rFonts w:ascii="Times New Roman" w:eastAsia="Times New Roman" w:hAnsi="Times New Roman" w:cs="Times New Roman"/>
          <w:color w:val="FF0000"/>
          <w:shd w:val="clear" w:color="auto" w:fill="FFFFFF"/>
        </w:rPr>
        <w:t>ven</w:t>
      </w:r>
      <w:r w:rsidR="009E4F93">
        <w:rPr>
          <w:rFonts w:ascii="Times New Roman" w:eastAsia="Times New Roman" w:hAnsi="Times New Roman" w:cs="Times New Roman"/>
          <w:color w:val="FF0000"/>
          <w:shd w:val="clear" w:color="auto" w:fill="FFFFFF"/>
        </w:rPr>
        <w:t xml:space="preserve"> when</w:t>
      </w:r>
      <w:r w:rsidR="007F711F">
        <w:rPr>
          <w:rFonts w:ascii="Times New Roman" w:eastAsia="Times New Roman" w:hAnsi="Times New Roman" w:cs="Times New Roman"/>
          <w:color w:val="FF0000"/>
          <w:shd w:val="clear" w:color="auto" w:fill="FFFFFF"/>
        </w:rPr>
        <w:t xml:space="preserve"> assuming best of intentions (that we all have</w:t>
      </w:r>
      <w:r w:rsidR="0063422D">
        <w:rPr>
          <w:rFonts w:ascii="Times New Roman" w:eastAsia="Times New Roman" w:hAnsi="Times New Roman" w:cs="Times New Roman"/>
          <w:color w:val="FF0000"/>
          <w:shd w:val="clear" w:color="auto" w:fill="FFFFFF"/>
        </w:rPr>
        <w:t xml:space="preserve"> of course</w:t>
      </w:r>
      <w:r w:rsidR="007F711F">
        <w:rPr>
          <w:rFonts w:ascii="Times New Roman" w:eastAsia="Times New Roman" w:hAnsi="Times New Roman" w:cs="Times New Roman"/>
          <w:color w:val="FF0000"/>
          <w:shd w:val="clear" w:color="auto" w:fill="FFFFFF"/>
        </w:rPr>
        <w:t xml:space="preserve">), every author will know how to tune parameters of </w:t>
      </w:r>
      <w:del w:id="24" w:author="David Hörl" w:date="2019-04-18T11:50:00Z">
        <w:r w:rsidR="007F711F" w:rsidDel="00C332F6">
          <w:rPr>
            <w:rFonts w:ascii="Times New Roman" w:eastAsia="Times New Roman" w:hAnsi="Times New Roman" w:cs="Times New Roman"/>
            <w:color w:val="FF0000"/>
            <w:shd w:val="clear" w:color="auto" w:fill="FFFFFF"/>
          </w:rPr>
          <w:delText xml:space="preserve">its </w:delText>
        </w:r>
      </w:del>
      <w:ins w:id="25" w:author="David Hörl" w:date="2019-04-18T11:50:00Z">
        <w:r w:rsidR="00C332F6">
          <w:rPr>
            <w:rFonts w:ascii="Times New Roman" w:eastAsia="Times New Roman" w:hAnsi="Times New Roman" w:cs="Times New Roman"/>
            <w:color w:val="FF0000"/>
            <w:shd w:val="clear" w:color="auto" w:fill="FFFFFF"/>
          </w:rPr>
          <w:t>their</w:t>
        </w:r>
        <w:r w:rsidR="00C332F6">
          <w:rPr>
            <w:rFonts w:ascii="Times New Roman" w:eastAsia="Times New Roman" w:hAnsi="Times New Roman" w:cs="Times New Roman"/>
            <w:color w:val="FF0000"/>
            <w:shd w:val="clear" w:color="auto" w:fill="FFFFFF"/>
          </w:rPr>
          <w:t xml:space="preserve"> </w:t>
        </w:r>
      </w:ins>
      <w:r w:rsidR="007F711F">
        <w:rPr>
          <w:rFonts w:ascii="Times New Roman" w:eastAsia="Times New Roman" w:hAnsi="Times New Roman" w:cs="Times New Roman"/>
          <w:color w:val="FF0000"/>
          <w:shd w:val="clear" w:color="auto" w:fill="FFFFFF"/>
        </w:rPr>
        <w:t>own software better than any other. Therefore, we, as a community, should have open, blind benchmarks</w:t>
      </w:r>
      <w:r w:rsidR="0063422D">
        <w:rPr>
          <w:rFonts w:ascii="Times New Roman" w:eastAsia="Times New Roman" w:hAnsi="Times New Roman" w:cs="Times New Roman"/>
          <w:color w:val="FF0000"/>
          <w:shd w:val="clear" w:color="auto" w:fill="FFFFFF"/>
        </w:rPr>
        <w:t xml:space="preserve"> where every team submits their software that is then evaluated in an unbiased way.</w:t>
      </w:r>
      <w:r w:rsidR="007F711F">
        <w:rPr>
          <w:rFonts w:ascii="Times New Roman" w:eastAsia="Times New Roman" w:hAnsi="Times New Roman" w:cs="Times New Roman"/>
          <w:color w:val="FF0000"/>
          <w:shd w:val="clear" w:color="auto" w:fill="FFFFFF"/>
        </w:rPr>
        <w:t xml:space="preserve"> </w:t>
      </w:r>
      <w:r w:rsidR="0063422D">
        <w:rPr>
          <w:rFonts w:ascii="Times New Roman" w:eastAsia="Times New Roman" w:hAnsi="Times New Roman" w:cs="Times New Roman"/>
          <w:color w:val="FF0000"/>
          <w:shd w:val="clear" w:color="auto" w:fill="FFFFFF"/>
        </w:rPr>
        <w:t>T</w:t>
      </w:r>
      <w:r w:rsidR="007F711F">
        <w:rPr>
          <w:rFonts w:ascii="Times New Roman" w:eastAsia="Times New Roman" w:hAnsi="Times New Roman" w:cs="Times New Roman"/>
          <w:color w:val="FF0000"/>
          <w:shd w:val="clear" w:color="auto" w:fill="FFFFFF"/>
        </w:rPr>
        <w:t>hat</w:t>
      </w:r>
      <w:r w:rsidR="0063422D">
        <w:rPr>
          <w:rFonts w:ascii="Times New Roman" w:eastAsia="Times New Roman" w:hAnsi="Times New Roman" w:cs="Times New Roman"/>
          <w:color w:val="FF0000"/>
          <w:shd w:val="clear" w:color="auto" w:fill="FFFFFF"/>
        </w:rPr>
        <w:t>, however,</w:t>
      </w:r>
      <w:r w:rsidR="007F711F">
        <w:rPr>
          <w:rFonts w:ascii="Times New Roman" w:eastAsia="Times New Roman" w:hAnsi="Times New Roman" w:cs="Times New Roman"/>
          <w:color w:val="FF0000"/>
          <w:shd w:val="clear" w:color="auto" w:fill="FFFFFF"/>
        </w:rPr>
        <w:t xml:space="preserve"> </w:t>
      </w:r>
      <w:r w:rsidR="0063422D">
        <w:rPr>
          <w:rFonts w:ascii="Times New Roman" w:eastAsia="Times New Roman" w:hAnsi="Times New Roman" w:cs="Times New Roman"/>
          <w:color w:val="FF0000"/>
          <w:shd w:val="clear" w:color="auto" w:fill="FFFFFF"/>
        </w:rPr>
        <w:t>still</w:t>
      </w:r>
      <w:r w:rsidR="007F711F">
        <w:rPr>
          <w:rFonts w:ascii="Times New Roman" w:eastAsia="Times New Roman" w:hAnsi="Times New Roman" w:cs="Times New Roman"/>
          <w:color w:val="FF0000"/>
          <w:shd w:val="clear" w:color="auto" w:fill="FFFFFF"/>
        </w:rPr>
        <w:t xml:space="preserve"> need</w:t>
      </w:r>
      <w:r w:rsidR="0063422D">
        <w:rPr>
          <w:rFonts w:ascii="Times New Roman" w:eastAsia="Times New Roman" w:hAnsi="Times New Roman" w:cs="Times New Roman"/>
          <w:color w:val="FF0000"/>
          <w:shd w:val="clear" w:color="auto" w:fill="FFFFFF"/>
        </w:rPr>
        <w:t>s</w:t>
      </w:r>
      <w:r w:rsidR="007F711F">
        <w:rPr>
          <w:rFonts w:ascii="Times New Roman" w:eastAsia="Times New Roman" w:hAnsi="Times New Roman" w:cs="Times New Roman"/>
          <w:color w:val="FF0000"/>
          <w:shd w:val="clear" w:color="auto" w:fill="FFFFFF"/>
        </w:rPr>
        <w:t xml:space="preserve"> to be developed to be really fair. </w:t>
      </w:r>
      <w:r w:rsidR="0063422D">
        <w:rPr>
          <w:rFonts w:ascii="Times New Roman" w:eastAsia="Times New Roman" w:hAnsi="Times New Roman" w:cs="Times New Roman"/>
          <w:color w:val="FF0000"/>
          <w:shd w:val="clear" w:color="auto" w:fill="FFFFFF"/>
        </w:rPr>
        <w:t xml:space="preserve">Nevertheless, we hope that with our quantification, illustrations (Supp. Fig. 3,4,9), and data simulation (Fig. 2) we can convincingly show that (1) translation is not sufficient, (2) the choice of the required transformation model depends on the amount of aberrations present in the dataset, and (3) that </w:t>
      </w:r>
      <w:proofErr w:type="spellStart"/>
      <w:r w:rsidR="0063422D">
        <w:rPr>
          <w:rFonts w:ascii="Times New Roman" w:eastAsia="Times New Roman" w:hAnsi="Times New Roman" w:cs="Times New Roman"/>
          <w:color w:val="FF0000"/>
          <w:shd w:val="clear" w:color="auto" w:fill="FFFFFF"/>
        </w:rPr>
        <w:t>BigStitcher</w:t>
      </w:r>
      <w:proofErr w:type="spellEnd"/>
      <w:r w:rsidR="0063422D">
        <w:rPr>
          <w:rFonts w:ascii="Times New Roman" w:eastAsia="Times New Roman" w:hAnsi="Times New Roman" w:cs="Times New Roman"/>
          <w:color w:val="FF0000"/>
          <w:shd w:val="clear" w:color="auto" w:fill="FFFFFF"/>
        </w:rPr>
        <w:t xml:space="preserve"> is able to </w:t>
      </w:r>
      <w:r w:rsidR="00D57415">
        <w:rPr>
          <w:rFonts w:ascii="Times New Roman" w:eastAsia="Times New Roman" w:hAnsi="Times New Roman" w:cs="Times New Roman"/>
          <w:color w:val="FF0000"/>
          <w:shd w:val="clear" w:color="auto" w:fill="FFFFFF"/>
        </w:rPr>
        <w:t>align such complex</w:t>
      </w:r>
      <w:r w:rsidR="00982129">
        <w:rPr>
          <w:rFonts w:ascii="Times New Roman" w:eastAsia="Times New Roman" w:hAnsi="Times New Roman" w:cs="Times New Roman"/>
          <w:color w:val="FF0000"/>
          <w:shd w:val="clear" w:color="auto" w:fill="FFFFFF"/>
        </w:rPr>
        <w:t>, large</w:t>
      </w:r>
      <w:r w:rsidR="00D57415">
        <w:rPr>
          <w:rFonts w:ascii="Times New Roman" w:eastAsia="Times New Roman" w:hAnsi="Times New Roman" w:cs="Times New Roman"/>
          <w:color w:val="FF0000"/>
          <w:shd w:val="clear" w:color="auto" w:fill="FFFFFF"/>
        </w:rPr>
        <w:t xml:space="preserve"> datasets </w:t>
      </w:r>
      <w:r w:rsidR="00982129">
        <w:rPr>
          <w:rFonts w:ascii="Times New Roman" w:eastAsia="Times New Roman" w:hAnsi="Times New Roman" w:cs="Times New Roman"/>
          <w:color w:val="FF0000"/>
          <w:shd w:val="clear" w:color="auto" w:fill="FFFFFF"/>
        </w:rPr>
        <w:t>robustly, quickly, and interactively.</w:t>
      </w:r>
    </w:p>
    <w:sectPr w:rsidR="0008435D" w:rsidRPr="00055A86" w:rsidSect="004E55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 Hörl" w:date="2019-04-18T11:04:00Z" w:initials="DH">
    <w:p w14:paraId="13F0CAE7" w14:textId="3751AD8D" w:rsidR="009F7E04" w:rsidRDefault="009F7E04">
      <w:pPr>
        <w:pStyle w:val="CommentText"/>
      </w:pPr>
      <w:r>
        <w:rPr>
          <w:rStyle w:val="CommentReference"/>
        </w:rPr>
        <w:annotationRef/>
      </w:r>
      <w:proofErr w:type="gramStart"/>
      <w:r>
        <w:t>Also</w:t>
      </w:r>
      <w:proofErr w:type="gramEnd"/>
      <w:r>
        <w:t xml:space="preserve"> at other locations in the manuscript: Light simulations sounds very generic in my opinion – should we say raytracing simulations instead?</w:t>
      </w:r>
    </w:p>
  </w:comment>
  <w:comment w:id="6" w:author="David Hörl" w:date="2019-04-18T12:29:00Z" w:initials="DH">
    <w:p w14:paraId="39E510A9" w14:textId="632C8074" w:rsidR="002B6650" w:rsidRDefault="002B6650">
      <w:pPr>
        <w:pStyle w:val="CommentText"/>
      </w:pPr>
      <w:r>
        <w:rPr>
          <w:rStyle w:val="CommentReference"/>
        </w:rPr>
        <w:annotationRef/>
      </w:r>
      <w:r>
        <w:t>I think they are talking about fusion, so my stitching fix might not concern them, but I added a comment at the end anyway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F0CAE7" w15:done="0"/>
  <w15:commentEx w15:paraId="39E510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F0CAE7" w16cid:durableId="2062D858"/>
  <w16cid:commentId w16cid:paraId="39E510A9" w16cid:durableId="2062EC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F52BD"/>
    <w:multiLevelType w:val="multilevel"/>
    <w:tmpl w:val="CED2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Hörl">
    <w15:presenceInfo w15:providerId="Windows Live" w15:userId="2326051ff77bd8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AB9"/>
    <w:rsid w:val="000545B9"/>
    <w:rsid w:val="00055A86"/>
    <w:rsid w:val="00055CD5"/>
    <w:rsid w:val="000821DC"/>
    <w:rsid w:val="0008435D"/>
    <w:rsid w:val="000C310C"/>
    <w:rsid w:val="000D002D"/>
    <w:rsid w:val="000D235C"/>
    <w:rsid w:val="00130346"/>
    <w:rsid w:val="00135B71"/>
    <w:rsid w:val="00136398"/>
    <w:rsid w:val="001C5D2A"/>
    <w:rsid w:val="001F6B40"/>
    <w:rsid w:val="00203F79"/>
    <w:rsid w:val="002202EC"/>
    <w:rsid w:val="00243CC8"/>
    <w:rsid w:val="002708FB"/>
    <w:rsid w:val="00273641"/>
    <w:rsid w:val="00294BE3"/>
    <w:rsid w:val="002A70B4"/>
    <w:rsid w:val="002B0CB0"/>
    <w:rsid w:val="002B6650"/>
    <w:rsid w:val="00301254"/>
    <w:rsid w:val="003F534E"/>
    <w:rsid w:val="003F7834"/>
    <w:rsid w:val="00434F21"/>
    <w:rsid w:val="004E557E"/>
    <w:rsid w:val="005515EE"/>
    <w:rsid w:val="005C2FFC"/>
    <w:rsid w:val="005F751F"/>
    <w:rsid w:val="006315AB"/>
    <w:rsid w:val="0063422D"/>
    <w:rsid w:val="00641872"/>
    <w:rsid w:val="006466AE"/>
    <w:rsid w:val="006502EC"/>
    <w:rsid w:val="00652BDB"/>
    <w:rsid w:val="00657C04"/>
    <w:rsid w:val="006E0C72"/>
    <w:rsid w:val="006F6B45"/>
    <w:rsid w:val="007145CA"/>
    <w:rsid w:val="00757BDE"/>
    <w:rsid w:val="00786650"/>
    <w:rsid w:val="007F711F"/>
    <w:rsid w:val="007F75B0"/>
    <w:rsid w:val="00873265"/>
    <w:rsid w:val="008E3756"/>
    <w:rsid w:val="00922B9E"/>
    <w:rsid w:val="00972921"/>
    <w:rsid w:val="00982129"/>
    <w:rsid w:val="009C6565"/>
    <w:rsid w:val="009E1F3C"/>
    <w:rsid w:val="009E4F93"/>
    <w:rsid w:val="009F7E04"/>
    <w:rsid w:val="00A4161B"/>
    <w:rsid w:val="00A41D40"/>
    <w:rsid w:val="00AC3F19"/>
    <w:rsid w:val="00B5227F"/>
    <w:rsid w:val="00B554B7"/>
    <w:rsid w:val="00B62B3A"/>
    <w:rsid w:val="00BA4444"/>
    <w:rsid w:val="00BD3CAF"/>
    <w:rsid w:val="00C332F6"/>
    <w:rsid w:val="00C4689A"/>
    <w:rsid w:val="00C55E64"/>
    <w:rsid w:val="00C6560E"/>
    <w:rsid w:val="00CB0BCB"/>
    <w:rsid w:val="00CB1AB9"/>
    <w:rsid w:val="00CB6CF8"/>
    <w:rsid w:val="00CF5ABF"/>
    <w:rsid w:val="00D15D16"/>
    <w:rsid w:val="00D16FCF"/>
    <w:rsid w:val="00D42EA3"/>
    <w:rsid w:val="00D44D4A"/>
    <w:rsid w:val="00D57415"/>
    <w:rsid w:val="00DA2DAF"/>
    <w:rsid w:val="00DF7284"/>
    <w:rsid w:val="00E05A08"/>
    <w:rsid w:val="00E84587"/>
    <w:rsid w:val="00EA39F7"/>
    <w:rsid w:val="00EA7762"/>
    <w:rsid w:val="00ED3F9F"/>
    <w:rsid w:val="00F14850"/>
    <w:rsid w:val="00F84196"/>
    <w:rsid w:val="00FC1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C2050"/>
  <w14:defaultImageDpi w14:val="32767"/>
  <w15:chartTrackingRefBased/>
  <w15:docId w15:val="{BB5D3136-C16A-FB4F-BBA5-EAC2DCFAC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1AB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B1AB9"/>
    <w:rPr>
      <w:color w:val="0000FF"/>
      <w:u w:val="single"/>
    </w:rPr>
  </w:style>
  <w:style w:type="character" w:styleId="UnresolvedMention">
    <w:name w:val="Unresolved Mention"/>
    <w:basedOn w:val="DefaultParagraphFont"/>
    <w:uiPriority w:val="99"/>
    <w:rsid w:val="00C55E64"/>
    <w:rPr>
      <w:color w:val="605E5C"/>
      <w:shd w:val="clear" w:color="auto" w:fill="E1DFDD"/>
    </w:rPr>
  </w:style>
  <w:style w:type="character" w:styleId="FollowedHyperlink">
    <w:name w:val="FollowedHyperlink"/>
    <w:basedOn w:val="DefaultParagraphFont"/>
    <w:uiPriority w:val="99"/>
    <w:semiHidden/>
    <w:unhideWhenUsed/>
    <w:rsid w:val="00C55E64"/>
    <w:rPr>
      <w:color w:val="954F72" w:themeColor="followedHyperlink"/>
      <w:u w:val="single"/>
    </w:rPr>
  </w:style>
  <w:style w:type="character" w:styleId="CommentReference">
    <w:name w:val="annotation reference"/>
    <w:basedOn w:val="DefaultParagraphFont"/>
    <w:uiPriority w:val="99"/>
    <w:semiHidden/>
    <w:unhideWhenUsed/>
    <w:rsid w:val="009F7E04"/>
    <w:rPr>
      <w:sz w:val="16"/>
      <w:szCs w:val="16"/>
    </w:rPr>
  </w:style>
  <w:style w:type="paragraph" w:styleId="CommentText">
    <w:name w:val="annotation text"/>
    <w:basedOn w:val="Normal"/>
    <w:link w:val="CommentTextChar"/>
    <w:uiPriority w:val="99"/>
    <w:semiHidden/>
    <w:unhideWhenUsed/>
    <w:rsid w:val="009F7E04"/>
    <w:rPr>
      <w:sz w:val="20"/>
      <w:szCs w:val="20"/>
    </w:rPr>
  </w:style>
  <w:style w:type="character" w:customStyle="1" w:styleId="CommentTextChar">
    <w:name w:val="Comment Text Char"/>
    <w:basedOn w:val="DefaultParagraphFont"/>
    <w:link w:val="CommentText"/>
    <w:uiPriority w:val="99"/>
    <w:semiHidden/>
    <w:rsid w:val="009F7E04"/>
    <w:rPr>
      <w:sz w:val="20"/>
      <w:szCs w:val="20"/>
    </w:rPr>
  </w:style>
  <w:style w:type="paragraph" w:styleId="CommentSubject">
    <w:name w:val="annotation subject"/>
    <w:basedOn w:val="CommentText"/>
    <w:next w:val="CommentText"/>
    <w:link w:val="CommentSubjectChar"/>
    <w:uiPriority w:val="99"/>
    <w:semiHidden/>
    <w:unhideWhenUsed/>
    <w:rsid w:val="009F7E04"/>
    <w:rPr>
      <w:b/>
      <w:bCs/>
    </w:rPr>
  </w:style>
  <w:style w:type="character" w:customStyle="1" w:styleId="CommentSubjectChar">
    <w:name w:val="Comment Subject Char"/>
    <w:basedOn w:val="CommentTextChar"/>
    <w:link w:val="CommentSubject"/>
    <w:uiPriority w:val="99"/>
    <w:semiHidden/>
    <w:rsid w:val="009F7E04"/>
    <w:rPr>
      <w:b/>
      <w:bCs/>
      <w:sz w:val="20"/>
      <w:szCs w:val="20"/>
    </w:rPr>
  </w:style>
  <w:style w:type="paragraph" w:styleId="BalloonText">
    <w:name w:val="Balloon Text"/>
    <w:basedOn w:val="Normal"/>
    <w:link w:val="BalloonTextChar"/>
    <w:uiPriority w:val="99"/>
    <w:semiHidden/>
    <w:unhideWhenUsed/>
    <w:rsid w:val="009F7E0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7E0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42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j.net/BigStitcher_Global_optimization" TargetMode="External"/><Relationship Id="rId13" Type="http://schemas.openxmlformats.org/officeDocument/2006/relationships/hyperlink" Target="https://imagej.net/BigStitcher_Select_illumination" TargetMode="External"/><Relationship Id="rId18" Type="http://schemas.openxmlformats.org/officeDocument/2006/relationships/hyperlink" Target="https://github.com/PreibischLab/BigStitcher/issues" TargetMode="External"/><Relationship Id="rId3" Type="http://schemas.openxmlformats.org/officeDocument/2006/relationships/settings" Target="settings.xml"/><Relationship Id="rId21" Type="http://schemas.openxmlformats.org/officeDocument/2006/relationships/fontTable" Target="fontTable.xml"/><Relationship Id="rId7" Type="http://schemas.microsoft.com/office/2016/09/relationships/commentsIds" Target="commentsIds.xml"/><Relationship Id="rId12" Type="http://schemas.openxmlformats.org/officeDocument/2006/relationships/hyperlink" Target="https://www.nature.com/sdata/policies/repositories" TargetMode="External"/><Relationship Id="rId17" Type="http://schemas.openxmlformats.org/officeDocument/2006/relationships/hyperlink" Target="https://imagej.net/BigStitcher_ICP_refinement" TargetMode="External"/><Relationship Id="rId2" Type="http://schemas.openxmlformats.org/officeDocument/2006/relationships/styles" Target="styles.xml"/><Relationship Id="rId16" Type="http://schemas.openxmlformats.org/officeDocument/2006/relationships/hyperlink" Target="https://youtu.be/aUofNP6V0lg" TargetMode="External"/><Relationship Id="rId20" Type="http://schemas.openxmlformats.org/officeDocument/2006/relationships/hyperlink" Target="https://journals.plos.org/ploscompbiol/article?id=10.1371/journal.pcbi.1006494"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osf.io/bufza/" TargetMode="External"/><Relationship Id="rId5" Type="http://schemas.openxmlformats.org/officeDocument/2006/relationships/comments" Target="comments.xml"/><Relationship Id="rId15" Type="http://schemas.openxmlformats.org/officeDocument/2006/relationships/hyperlink" Target="https://github.com/PreibischLab/BigStitcher/issues/37" TargetMode="External"/><Relationship Id="rId23" Type="http://schemas.openxmlformats.org/officeDocument/2006/relationships/theme" Target="theme/theme1.xml"/><Relationship Id="rId10" Type="http://schemas.openxmlformats.org/officeDocument/2006/relationships/hyperlink" Target="https://imagej.net/BigStitcher_BrightnessContrastAdjustment" TargetMode="External"/><Relationship Id="rId19" Type="http://schemas.openxmlformats.org/officeDocument/2006/relationships/hyperlink" Target="https://www.nature.com/articles/s41598-017-04567-y" TargetMode="External"/><Relationship Id="rId4" Type="http://schemas.openxmlformats.org/officeDocument/2006/relationships/webSettings" Target="webSettings.xml"/><Relationship Id="rId9" Type="http://schemas.openxmlformats.org/officeDocument/2006/relationships/hyperlink" Target="https://imagej.net/BigStitcher_Global_optimization" TargetMode="External"/><Relationship Id="rId14" Type="http://schemas.openxmlformats.org/officeDocument/2006/relationships/hyperlink" Target="https://github.com/PreibischLab/BigStitcher/issues"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5784</Words>
  <Characters>32970</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Preibisch</dc:creator>
  <cp:keywords/>
  <dc:description/>
  <cp:lastModifiedBy>David Hörl</cp:lastModifiedBy>
  <cp:revision>2</cp:revision>
  <dcterms:created xsi:type="dcterms:W3CDTF">2019-04-18T12:06:00Z</dcterms:created>
  <dcterms:modified xsi:type="dcterms:W3CDTF">2019-04-18T12:06:00Z</dcterms:modified>
</cp:coreProperties>
</file>